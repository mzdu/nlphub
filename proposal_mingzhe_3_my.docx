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53D91" w14:textId="3DECEC58" w:rsidR="005533D5" w:rsidRDefault="00C9445B" w:rsidP="005533D5">
      <w:pPr>
        <w:pStyle w:val="NoSpacing"/>
        <w:jc w:val="center"/>
        <w:rPr>
          <w:rFonts w:ascii="Times New Roman" w:hAnsi="Times New Roman" w:cs="Times New Roman"/>
          <w:smallCaps/>
          <w:color w:val="000000" w:themeColor="text1"/>
          <w:sz w:val="28"/>
          <w:szCs w:val="28"/>
        </w:rPr>
      </w:pPr>
      <w:r>
        <w:rPr>
          <w:rFonts w:ascii="Times New Roman" w:hAnsi="Times New Roman" w:cs="Times New Roman"/>
          <w:smallCaps/>
          <w:color w:val="000000" w:themeColor="text1"/>
          <w:sz w:val="28"/>
          <w:szCs w:val="28"/>
        </w:rPr>
        <w:t>Semantic texual Similarity Analysis Based Recommender System with Deep Learning</w:t>
      </w:r>
    </w:p>
    <w:p w14:paraId="3797D74A" w14:textId="77777777" w:rsidR="004C7339" w:rsidRDefault="004C7339" w:rsidP="005533D5">
      <w:pPr>
        <w:pStyle w:val="NoSpacing"/>
        <w:jc w:val="center"/>
        <w:rPr>
          <w:rFonts w:ascii="Times New Roman" w:hAnsi="Times New Roman" w:cs="Times New Roman"/>
          <w:sz w:val="24"/>
          <w:szCs w:val="24"/>
        </w:rPr>
      </w:pPr>
    </w:p>
    <w:p w14:paraId="572B1623" w14:textId="77777777" w:rsidR="005533D5" w:rsidRDefault="005533D5" w:rsidP="005533D5">
      <w:pPr>
        <w:pStyle w:val="NoSpacing"/>
        <w:jc w:val="center"/>
        <w:rPr>
          <w:rFonts w:ascii="Times New Roman" w:hAnsi="Times New Roman" w:cs="Times New Roman"/>
          <w:sz w:val="24"/>
          <w:szCs w:val="24"/>
        </w:rPr>
      </w:pPr>
      <w:r>
        <w:rPr>
          <w:rFonts w:ascii="Times New Roman" w:hAnsi="Times New Roman" w:cs="Times New Roman"/>
          <w:sz w:val="24"/>
          <w:szCs w:val="24"/>
        </w:rPr>
        <w:t>by</w:t>
      </w:r>
    </w:p>
    <w:p w14:paraId="2AFD17E7" w14:textId="77777777" w:rsidR="005533D5" w:rsidRDefault="005533D5" w:rsidP="005533D5">
      <w:pPr>
        <w:pStyle w:val="NoSpacing"/>
        <w:jc w:val="center"/>
        <w:rPr>
          <w:rFonts w:ascii="Times New Roman" w:hAnsi="Times New Roman" w:cs="Times New Roman"/>
          <w:sz w:val="24"/>
          <w:szCs w:val="24"/>
        </w:rPr>
      </w:pPr>
    </w:p>
    <w:p w14:paraId="4A8AD4EE" w14:textId="0A6F2ACA" w:rsidR="005533D5" w:rsidRPr="009638B5" w:rsidRDefault="00C9445B"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Mingzhe</w:t>
      </w:r>
      <w:r w:rsidR="009638B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Du</w:t>
      </w:r>
    </w:p>
    <w:p w14:paraId="4B178A66" w14:textId="77777777" w:rsidR="005533D5" w:rsidRDefault="005533D5" w:rsidP="005533D5">
      <w:pPr>
        <w:pStyle w:val="NoSpacing"/>
        <w:jc w:val="center"/>
        <w:rPr>
          <w:rFonts w:ascii="Times New Roman" w:hAnsi="Times New Roman" w:cs="Times New Roman"/>
          <w:sz w:val="24"/>
          <w:szCs w:val="24"/>
        </w:rPr>
      </w:pPr>
    </w:p>
    <w:p w14:paraId="61254006" w14:textId="75540032" w:rsidR="005533D5" w:rsidRDefault="00464005" w:rsidP="005533D5">
      <w:pPr>
        <w:pStyle w:val="NoSpacing"/>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59264" behindDoc="0" locked="0" layoutInCell="1" allowOverlap="1" wp14:anchorId="6DE5F92B" wp14:editId="5BB62270">
                <wp:simplePos x="0" y="0"/>
                <wp:positionH relativeFrom="margin">
                  <wp:align>center</wp:align>
                </wp:positionH>
                <wp:positionV relativeFrom="paragraph">
                  <wp:posOffset>45719</wp:posOffset>
                </wp:positionV>
                <wp:extent cx="3733800" cy="0"/>
                <wp:effectExtent l="0" t="0" r="25400" b="254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33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1emu;mso-wrap-distance-right:9pt;mso-wrap-distance-bottom:-1emu;mso-position-horizontal:center;mso-position-horizontal-relative:margin;mso-position-vertical:absolute;mso-position-vertical-relative:text;mso-width-percent:0;mso-height-percent:0;mso-width-relative:page;mso-height-relative:page" from="0,3.6pt" to="294pt,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" strokecolor="black [3040]">
                <o:lock v:ext="edit" shapetype="f"/>
                <w10:wrap anchorx="margin"/>
              </v:line>
            </w:pict>
          </mc:Fallback>
        </mc:AlternateContent>
      </w:r>
    </w:p>
    <w:p w14:paraId="6D15FF44" w14:textId="77777777" w:rsidR="00A2696E" w:rsidRDefault="00A2696E" w:rsidP="005533D5">
      <w:pPr>
        <w:pStyle w:val="NoSpacing"/>
        <w:jc w:val="center"/>
        <w:rPr>
          <w:rFonts w:ascii="Times New Roman" w:hAnsi="Times New Roman" w:cs="Times New Roman"/>
          <w:sz w:val="24"/>
          <w:szCs w:val="24"/>
        </w:rPr>
      </w:pPr>
    </w:p>
    <w:p w14:paraId="7FEED2C7" w14:textId="77777777" w:rsidR="00A2696E" w:rsidRDefault="009638B5" w:rsidP="005533D5">
      <w:pPr>
        <w:pStyle w:val="NoSpacing"/>
        <w:jc w:val="center"/>
        <w:rPr>
          <w:rFonts w:ascii="Times New Roman" w:hAnsi="Times New Roman" w:cs="Times New Roman"/>
          <w:sz w:val="24"/>
          <w:szCs w:val="24"/>
        </w:rPr>
      </w:pPr>
      <w:r>
        <w:rPr>
          <w:rFonts w:ascii="Times New Roman" w:hAnsi="Times New Roman" w:cs="Times New Roman"/>
          <w:sz w:val="24"/>
          <w:szCs w:val="24"/>
        </w:rPr>
        <w:t>Ph.D. Proposal</w:t>
      </w:r>
      <w:r w:rsidR="00FE4F31">
        <w:rPr>
          <w:rFonts w:ascii="Times New Roman" w:hAnsi="Times New Roman" w:cs="Times New Roman"/>
          <w:sz w:val="24"/>
          <w:szCs w:val="24"/>
        </w:rPr>
        <w:t xml:space="preserve"> in</w:t>
      </w:r>
    </w:p>
    <w:p w14:paraId="08191EE6" w14:textId="77777777" w:rsidR="00B20E9E" w:rsidRDefault="00B20E9E" w:rsidP="005533D5">
      <w:pPr>
        <w:pStyle w:val="NoSpacing"/>
        <w:jc w:val="center"/>
        <w:rPr>
          <w:rFonts w:ascii="Times New Roman" w:hAnsi="Times New Roman" w:cs="Times New Roman"/>
          <w:sz w:val="24"/>
          <w:szCs w:val="24"/>
        </w:rPr>
      </w:pPr>
    </w:p>
    <w:p w14:paraId="46C301BF" w14:textId="77777777" w:rsidR="00B20E9E" w:rsidRPr="00FE4F31" w:rsidRDefault="00FE4F31"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Computer Science and Engineering</w:t>
      </w:r>
    </w:p>
    <w:p w14:paraId="4226CBF6" w14:textId="77777777" w:rsidR="00B20E9E" w:rsidRDefault="00B20E9E" w:rsidP="005533D5">
      <w:pPr>
        <w:pStyle w:val="NoSpacing"/>
        <w:jc w:val="center"/>
        <w:rPr>
          <w:rFonts w:ascii="Times New Roman" w:hAnsi="Times New Roman" w:cs="Times New Roman"/>
          <w:sz w:val="24"/>
          <w:szCs w:val="24"/>
        </w:rPr>
      </w:pPr>
    </w:p>
    <w:p w14:paraId="656B7275" w14:textId="77777777" w:rsidR="00B20E9E" w:rsidRPr="00FE4F31" w:rsidRDefault="00FE4F31"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College of Engineering and Computing</w:t>
      </w:r>
    </w:p>
    <w:p w14:paraId="6612E764" w14:textId="77777777" w:rsidR="00B20E9E" w:rsidRDefault="00B20E9E" w:rsidP="005533D5">
      <w:pPr>
        <w:pStyle w:val="NoSpacing"/>
        <w:jc w:val="center"/>
        <w:rPr>
          <w:rFonts w:ascii="Times New Roman" w:hAnsi="Times New Roman" w:cs="Times New Roman"/>
          <w:sz w:val="24"/>
          <w:szCs w:val="24"/>
        </w:rPr>
      </w:pPr>
    </w:p>
    <w:p w14:paraId="7E43CEF3" w14:textId="77777777" w:rsidR="00B20E9E" w:rsidRDefault="00B20E9E" w:rsidP="005533D5">
      <w:pPr>
        <w:pStyle w:val="NoSpacing"/>
        <w:jc w:val="center"/>
        <w:rPr>
          <w:rFonts w:ascii="Times New Roman" w:hAnsi="Times New Roman" w:cs="Times New Roman"/>
          <w:sz w:val="24"/>
          <w:szCs w:val="24"/>
        </w:rPr>
      </w:pPr>
      <w:r>
        <w:rPr>
          <w:rFonts w:ascii="Times New Roman" w:hAnsi="Times New Roman" w:cs="Times New Roman"/>
          <w:sz w:val="24"/>
          <w:szCs w:val="24"/>
        </w:rPr>
        <w:t>University of South Carolina</w:t>
      </w:r>
    </w:p>
    <w:p w14:paraId="0A674880" w14:textId="77777777" w:rsidR="00B20E9E" w:rsidRDefault="00B20E9E" w:rsidP="005533D5">
      <w:pPr>
        <w:pStyle w:val="NoSpacing"/>
        <w:jc w:val="center"/>
        <w:rPr>
          <w:rFonts w:ascii="Times New Roman" w:hAnsi="Times New Roman" w:cs="Times New Roman"/>
          <w:sz w:val="24"/>
          <w:szCs w:val="24"/>
        </w:rPr>
      </w:pPr>
    </w:p>
    <w:p w14:paraId="375512AB" w14:textId="2C757926" w:rsidR="00B20E9E" w:rsidRPr="00FE4F31" w:rsidRDefault="00C9445B" w:rsidP="005533D5">
      <w:pPr>
        <w:pStyle w:val="No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2016</w:t>
      </w:r>
    </w:p>
    <w:p w14:paraId="55B9FE7D" w14:textId="77777777" w:rsidR="00B20E9E" w:rsidRDefault="00B20E9E" w:rsidP="005533D5">
      <w:pPr>
        <w:pStyle w:val="NoSpacing"/>
        <w:jc w:val="center"/>
        <w:rPr>
          <w:rFonts w:ascii="Times New Roman" w:hAnsi="Times New Roman" w:cs="Times New Roman"/>
          <w:sz w:val="24"/>
          <w:szCs w:val="24"/>
        </w:rPr>
      </w:pPr>
    </w:p>
    <w:p w14:paraId="5B64EF7A" w14:textId="77777777" w:rsidR="00B20E9E" w:rsidRDefault="00FE4F31" w:rsidP="005533D5">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Dr. Jose M. Vidal</w:t>
      </w:r>
      <w:r w:rsidR="00B20E9E">
        <w:rPr>
          <w:rFonts w:ascii="Times New Roman" w:hAnsi="Times New Roman" w:cs="Times New Roman"/>
          <w:sz w:val="24"/>
          <w:szCs w:val="24"/>
        </w:rPr>
        <w:t>, Major Professor</w:t>
      </w:r>
    </w:p>
    <w:p w14:paraId="4A441501" w14:textId="77777777" w:rsidR="00B20E9E" w:rsidRDefault="00B20E9E" w:rsidP="005533D5">
      <w:pPr>
        <w:pStyle w:val="NoSpacing"/>
        <w:jc w:val="center"/>
        <w:rPr>
          <w:rFonts w:ascii="Times New Roman" w:hAnsi="Times New Roman" w:cs="Times New Roman"/>
          <w:sz w:val="24"/>
          <w:szCs w:val="24"/>
        </w:rPr>
      </w:pPr>
    </w:p>
    <w:p w14:paraId="30E6A09B" w14:textId="298E0A5E" w:rsidR="00B20E9E" w:rsidRDefault="00FE4F31" w:rsidP="005533D5">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w:t>
      </w:r>
      <w:r w:rsidR="004B0B1F">
        <w:rPr>
          <w:rFonts w:ascii="Times New Roman" w:hAnsi="Times New Roman" w:cs="Times New Roman"/>
          <w:color w:val="000000" w:themeColor="text1"/>
          <w:sz w:val="24"/>
          <w:szCs w:val="24"/>
        </w:rPr>
        <w:t>Maton M. Matthews</w:t>
      </w:r>
      <w:r w:rsidR="00B20E9E">
        <w:rPr>
          <w:rFonts w:ascii="Times New Roman" w:hAnsi="Times New Roman" w:cs="Times New Roman"/>
          <w:sz w:val="24"/>
          <w:szCs w:val="24"/>
        </w:rPr>
        <w:t>, Committee Member</w:t>
      </w:r>
    </w:p>
    <w:p w14:paraId="1AAC1A9A" w14:textId="77777777" w:rsidR="00B20E9E" w:rsidRDefault="00B20E9E" w:rsidP="005533D5">
      <w:pPr>
        <w:pStyle w:val="NoSpacing"/>
        <w:jc w:val="center"/>
        <w:rPr>
          <w:rFonts w:ascii="Times New Roman" w:hAnsi="Times New Roman" w:cs="Times New Roman"/>
          <w:sz w:val="24"/>
          <w:szCs w:val="24"/>
        </w:rPr>
      </w:pPr>
    </w:p>
    <w:p w14:paraId="57853393" w14:textId="07E54E03" w:rsidR="00B20E9E" w:rsidRDefault="00FE4F31" w:rsidP="00B20E9E">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w:t>
      </w:r>
      <w:r w:rsidR="004B0B1F">
        <w:rPr>
          <w:rFonts w:ascii="Times New Roman" w:hAnsi="Times New Roman" w:cs="Times New Roman"/>
          <w:color w:val="000000" w:themeColor="text1"/>
          <w:sz w:val="24"/>
          <w:szCs w:val="24"/>
        </w:rPr>
        <w:t>Jianjun Hu</w:t>
      </w:r>
      <w:r w:rsidR="00B20E9E">
        <w:rPr>
          <w:rFonts w:ascii="Times New Roman" w:hAnsi="Times New Roman" w:cs="Times New Roman"/>
          <w:sz w:val="24"/>
          <w:szCs w:val="24"/>
        </w:rPr>
        <w:t>, Committee Member</w:t>
      </w:r>
    </w:p>
    <w:p w14:paraId="2C187FFF" w14:textId="77777777" w:rsidR="00B20E9E" w:rsidRPr="005533D5" w:rsidRDefault="00B20E9E" w:rsidP="00B20E9E">
      <w:pPr>
        <w:pStyle w:val="NoSpacing"/>
        <w:jc w:val="center"/>
        <w:rPr>
          <w:rFonts w:ascii="Times New Roman" w:hAnsi="Times New Roman" w:cs="Times New Roman"/>
          <w:sz w:val="24"/>
          <w:szCs w:val="24"/>
        </w:rPr>
      </w:pPr>
    </w:p>
    <w:p w14:paraId="42F31B33" w14:textId="151BD699" w:rsidR="00B20E9E" w:rsidRDefault="00FE4F31" w:rsidP="00B20E9E">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w:t>
      </w:r>
      <w:r w:rsidR="004B0B1F">
        <w:rPr>
          <w:rFonts w:ascii="Times New Roman" w:hAnsi="Times New Roman" w:cs="Times New Roman"/>
          <w:color w:val="000000" w:themeColor="text1"/>
          <w:sz w:val="24"/>
          <w:szCs w:val="24"/>
        </w:rPr>
        <w:t>Rose?</w:t>
      </w:r>
      <w:bookmarkStart w:id="0" w:name="_GoBack"/>
      <w:bookmarkEnd w:id="0"/>
      <w:r w:rsidR="00B20E9E">
        <w:rPr>
          <w:rFonts w:ascii="Times New Roman" w:hAnsi="Times New Roman" w:cs="Times New Roman"/>
          <w:sz w:val="24"/>
          <w:szCs w:val="24"/>
        </w:rPr>
        <w:t>, Committee Member</w:t>
      </w:r>
    </w:p>
    <w:p w14:paraId="03674AE6" w14:textId="77777777" w:rsidR="00B20E9E" w:rsidRDefault="00B20E9E" w:rsidP="00B20E9E">
      <w:pPr>
        <w:pStyle w:val="NoSpacing"/>
        <w:jc w:val="center"/>
        <w:rPr>
          <w:rFonts w:ascii="Times New Roman" w:hAnsi="Times New Roman" w:cs="Times New Roman"/>
          <w:sz w:val="24"/>
          <w:szCs w:val="24"/>
        </w:rPr>
      </w:pPr>
    </w:p>
    <w:p w14:paraId="2CB10517" w14:textId="49308134" w:rsidR="00FE4F31" w:rsidRDefault="00FE4F31" w:rsidP="00FE4F31">
      <w:pPr>
        <w:pStyle w:val="NoSpacing"/>
        <w:jc w:val="center"/>
        <w:rPr>
          <w:rFonts w:ascii="Times New Roman" w:hAnsi="Times New Roman" w:cs="Times New Roman"/>
          <w:sz w:val="24"/>
          <w:szCs w:val="24"/>
        </w:rPr>
      </w:pPr>
      <w:r>
        <w:rPr>
          <w:rFonts w:ascii="Times New Roman" w:hAnsi="Times New Roman" w:cs="Times New Roman"/>
          <w:color w:val="000000" w:themeColor="text1"/>
          <w:sz w:val="24"/>
          <w:szCs w:val="24"/>
        </w:rPr>
        <w:t xml:space="preserve">Dr. </w:t>
      </w:r>
      <w:r w:rsidR="00C9445B">
        <w:rPr>
          <w:rFonts w:ascii="Times New Roman" w:hAnsi="Times New Roman" w:cs="Times New Roman"/>
          <w:color w:val="000000" w:themeColor="text1"/>
          <w:sz w:val="24"/>
          <w:szCs w:val="24"/>
        </w:rPr>
        <w:t>Barry</w:t>
      </w:r>
      <w:r w:rsidR="004B0B1F">
        <w:rPr>
          <w:rFonts w:ascii="Times New Roman" w:hAnsi="Times New Roman" w:cs="Times New Roman"/>
          <w:color w:val="000000" w:themeColor="text1"/>
          <w:sz w:val="24"/>
          <w:szCs w:val="24"/>
        </w:rPr>
        <w:t xml:space="preserve"> Markovsky</w:t>
      </w:r>
      <w:r>
        <w:rPr>
          <w:rFonts w:ascii="Times New Roman" w:hAnsi="Times New Roman" w:cs="Times New Roman"/>
          <w:sz w:val="24"/>
          <w:szCs w:val="24"/>
        </w:rPr>
        <w:t>, Committee Member</w:t>
      </w:r>
    </w:p>
    <w:p w14:paraId="1E1D0B4A" w14:textId="77777777" w:rsidR="00FE4F31" w:rsidRPr="005533D5" w:rsidRDefault="00FE4F31" w:rsidP="00B20E9E">
      <w:pPr>
        <w:pStyle w:val="NoSpacing"/>
        <w:jc w:val="center"/>
        <w:rPr>
          <w:rFonts w:ascii="Times New Roman" w:hAnsi="Times New Roman" w:cs="Times New Roman"/>
          <w:sz w:val="24"/>
          <w:szCs w:val="24"/>
        </w:rPr>
      </w:pPr>
    </w:p>
    <w:p w14:paraId="5B46D7BE" w14:textId="2910F6CF" w:rsidR="00B73C2A" w:rsidRDefault="00B73C2A" w:rsidP="005533D5">
      <w:pPr>
        <w:pStyle w:val="NoSpacing"/>
        <w:jc w:val="center"/>
        <w:rPr>
          <w:rFonts w:ascii="Times New Roman" w:hAnsi="Times New Roman" w:cs="Times New Roman"/>
          <w:sz w:val="24"/>
          <w:szCs w:val="24"/>
        </w:rPr>
        <w:sectPr w:rsidR="00B73C2A" w:rsidSect="00B73C2A">
          <w:footerReference w:type="default" r:id="rId9"/>
          <w:pgSz w:w="12240" w:h="15840" w:code="1"/>
          <w:pgMar w:top="1440" w:right="1800" w:bottom="1440" w:left="1800" w:header="720" w:footer="720" w:gutter="0"/>
          <w:pgNumType w:fmt="lowerRoman" w:start="1"/>
          <w:cols w:space="720"/>
          <w:vAlign w:val="center"/>
          <w:titlePg/>
          <w:docGrid w:linePitch="360"/>
        </w:sectPr>
      </w:pPr>
    </w:p>
    <w:p w14:paraId="47CF8743" w14:textId="77777777" w:rsidR="00CC0C6F" w:rsidRPr="00CC0C6F" w:rsidRDefault="00CC0C6F" w:rsidP="00CC0C6F">
      <w:pPr>
        <w:tabs>
          <w:tab w:val="left" w:leader="dot" w:pos="6566"/>
        </w:tabs>
        <w:jc w:val="center"/>
        <w:rPr>
          <w:rFonts w:ascii="Times New Roman" w:hAnsi="Times New Roman" w:cs="Times New Roman"/>
          <w:smallCaps/>
          <w:sz w:val="28"/>
        </w:rPr>
      </w:pPr>
      <w:r w:rsidRPr="00CC0C6F">
        <w:rPr>
          <w:rFonts w:ascii="Times New Roman" w:hAnsi="Times New Roman" w:cs="Times New Roman"/>
          <w:smallCaps/>
          <w:sz w:val="28"/>
        </w:rPr>
        <w:lastRenderedPageBreak/>
        <w:t>CHAPTER 1</w:t>
      </w:r>
    </w:p>
    <w:p w14:paraId="7F84FD1D" w14:textId="77777777" w:rsidR="00CC0C6F" w:rsidRPr="00CC0C6F" w:rsidRDefault="00CC0C6F" w:rsidP="00CC0C6F">
      <w:pPr>
        <w:tabs>
          <w:tab w:val="left" w:leader="dot" w:pos="6566"/>
        </w:tabs>
        <w:jc w:val="center"/>
        <w:rPr>
          <w:rFonts w:ascii="Times New Roman" w:hAnsi="Times New Roman" w:cs="Times New Roman"/>
          <w:smallCaps/>
          <w:sz w:val="28"/>
        </w:rPr>
      </w:pPr>
      <w:r w:rsidRPr="00DD4DE1">
        <w:rPr>
          <w:rFonts w:ascii="Times New Roman" w:hAnsi="Times New Roman" w:cs="Times New Roman"/>
          <w:smallCaps/>
          <w:color w:val="000000" w:themeColor="text1"/>
          <w:sz w:val="28"/>
        </w:rPr>
        <w:t>Introduction</w:t>
      </w:r>
    </w:p>
    <w:p w14:paraId="0239C3E0" w14:textId="48F4C5B7" w:rsidR="00C9445B" w:rsidRDefault="00C9445B" w:rsidP="00C9445B">
      <w:pPr>
        <w:pStyle w:val="NoSpacing"/>
        <w:spacing w:line="480" w:lineRule="auto"/>
        <w:ind w:firstLine="720"/>
        <w:rPr>
          <w:rFonts w:ascii="Times New Roman" w:hAnsi="Times New Roman" w:cs="Times New Roman"/>
          <w:color w:val="000000" w:themeColor="text1"/>
          <w:sz w:val="24"/>
          <w:szCs w:val="24"/>
        </w:rPr>
      </w:pPr>
      <w:r w:rsidRPr="00C9445B">
        <w:rPr>
          <w:rFonts w:ascii="Times New Roman" w:hAnsi="Times New Roman" w:cs="Times New Roman"/>
          <w:color w:val="000000" w:themeColor="text1"/>
          <w:sz w:val="24"/>
          <w:szCs w:val="24"/>
        </w:rPr>
        <w:t>With the continuous expansion of Internet activities and online merchandise, recommender systems play an increasingly critical role in the interactive Internet environment[1-5]. Recommender systems apply data analysis in order to help users find their most wanted products from online merchandise sites. For instance, a personalized recommender system on Amazon (www.amazon.com) suggests music and books to customers based on the user's personal shopping experience, hobbies and areas of concern. Non-personalized recommender systems, like Zagat(www.zagat.com) and Yelp(www.yelp.com), provide a general restaurant guide based on the input of millions of individuals. The same reviews and rating scores are presented to users no matte</w:t>
      </w:r>
      <w:r>
        <w:rPr>
          <w:rFonts w:ascii="Times New Roman" w:hAnsi="Times New Roman" w:cs="Times New Roman"/>
          <w:color w:val="000000" w:themeColor="text1"/>
          <w:sz w:val="24"/>
          <w:szCs w:val="24"/>
        </w:rPr>
        <w:t>r who is looking up their sites</w:t>
      </w:r>
      <w:r w:rsidR="00DD4DE1" w:rsidRPr="00DD4DE1">
        <w:rPr>
          <w:rFonts w:ascii="Times New Roman" w:hAnsi="Times New Roman" w:cs="Times New Roman"/>
          <w:color w:val="000000" w:themeColor="text1"/>
          <w:sz w:val="24"/>
          <w:szCs w:val="24"/>
        </w:rPr>
        <w:t>.</w:t>
      </w:r>
    </w:p>
    <w:p w14:paraId="3C8D330A" w14:textId="07A0ECB6" w:rsidR="00C9445B" w:rsidRDefault="00C9445B" w:rsidP="00DD4DE1">
      <w:pPr>
        <w:pStyle w:val="NoSpacing"/>
        <w:spacing w:line="480" w:lineRule="auto"/>
        <w:ind w:firstLine="720"/>
        <w:rPr>
          <w:rFonts w:ascii="Times New Roman" w:hAnsi="Times New Roman" w:cs="Times New Roman"/>
          <w:color w:val="000000" w:themeColor="text1"/>
          <w:sz w:val="24"/>
          <w:szCs w:val="24"/>
        </w:rPr>
      </w:pPr>
      <w:r w:rsidRPr="00C9445B">
        <w:rPr>
          <w:rFonts w:ascii="Times New Roman" w:hAnsi="Times New Roman" w:cs="Times New Roman"/>
          <w:color w:val="000000" w:themeColor="text1"/>
          <w:sz w:val="24"/>
          <w:szCs w:val="24"/>
        </w:rPr>
        <w:t xml:space="preserve">In our research, we have a system with a lexicon which consists of words and definitions. One word may have multiple definitions. The system recommends pre-defined existing {term: definition} pairs when a user tries to add a new {term: definition} pair to the lexicon. The system consists of a repository of sociology terms while trying to keep a minimal lexicon and eliminating redundant definitions. Instead of using reviews and ratings data, our recommendation is based on the semantic textual analysis of definitions. In recent years, Recurrent Neural Network (RNN), Long Short Term Memory (LSTM), Tree-Structured LSTM, Deep Structured Semantic Model (DSSM) and some </w:t>
      </w:r>
      <w:r w:rsidRPr="00C9445B">
        <w:rPr>
          <w:rFonts w:ascii="Times New Roman" w:hAnsi="Times New Roman" w:cs="Times New Roman"/>
          <w:color w:val="000000" w:themeColor="text1"/>
          <w:sz w:val="24"/>
          <w:szCs w:val="24"/>
        </w:rPr>
        <w:lastRenderedPageBreak/>
        <w:t>similar deep learning frameworks have been used to compute semantic similarity between two text snippets[6-11].</w:t>
      </w:r>
    </w:p>
    <w:p w14:paraId="0FEBDF20" w14:textId="377406BE" w:rsidR="00C9445B" w:rsidRDefault="00EC217F" w:rsidP="00DD4DE1">
      <w:pPr>
        <w:pStyle w:val="NoSpacing"/>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Add a background story of wikitheoria</w:t>
      </w:r>
    </w:p>
    <w:p w14:paraId="45A8EAC4" w14:textId="77777777" w:rsidR="00EC217F" w:rsidRDefault="00EC217F" w:rsidP="00DD4DE1">
      <w:pPr>
        <w:pStyle w:val="NoSpacing"/>
        <w:spacing w:line="480" w:lineRule="auto"/>
        <w:ind w:firstLine="720"/>
        <w:rPr>
          <w:rFonts w:ascii="Times New Roman" w:hAnsi="Times New Roman" w:cs="Times New Roman"/>
          <w:color w:val="000000" w:themeColor="text1"/>
          <w:sz w:val="24"/>
          <w:szCs w:val="24"/>
        </w:rPr>
      </w:pPr>
    </w:p>
    <w:p w14:paraId="7C432875" w14:textId="77777777" w:rsidR="00EC217F" w:rsidRDefault="00EC217F" w:rsidP="00DD4DE1">
      <w:pPr>
        <w:pStyle w:val="NoSpacing"/>
        <w:spacing w:line="480" w:lineRule="auto"/>
        <w:ind w:firstLine="720"/>
        <w:rPr>
          <w:rFonts w:ascii="Times New Roman" w:hAnsi="Times New Roman" w:cs="Times New Roman"/>
          <w:color w:val="000000" w:themeColor="text1"/>
          <w:sz w:val="24"/>
          <w:szCs w:val="24"/>
        </w:rPr>
      </w:pPr>
    </w:p>
    <w:p w14:paraId="5EFE1D36" w14:textId="77777777" w:rsidR="00234918" w:rsidRDefault="00BC491F" w:rsidP="00DD4DE1">
      <w:pPr>
        <w:pStyle w:val="NoSpacing"/>
        <w:spacing w:line="480" w:lineRule="auto"/>
        <w:ind w:firstLine="720"/>
        <w:rPr>
          <w:rFonts w:ascii="Times New Roman" w:hAnsi="Times New Roman" w:cs="Times New Roman"/>
          <w:color w:val="FF0000"/>
          <w:sz w:val="24"/>
          <w:szCs w:val="24"/>
        </w:rPr>
        <w:sectPr w:rsidR="00234918" w:rsidSect="00DD4DE1">
          <w:footerReference w:type="default" r:id="rId10"/>
          <w:pgSz w:w="12240" w:h="15840" w:code="1"/>
          <w:pgMar w:top="2880" w:right="1800" w:bottom="1440" w:left="1800" w:header="720" w:footer="720" w:gutter="0"/>
          <w:pgNumType w:start="1"/>
          <w:cols w:space="720"/>
          <w:docGrid w:linePitch="360"/>
        </w:sectPr>
      </w:pPr>
      <w:r>
        <w:rPr>
          <w:rFonts w:ascii="Times New Roman" w:hAnsi="Times New Roman" w:cs="Times New Roman"/>
          <w:color w:val="000000" w:themeColor="text1"/>
          <w:sz w:val="24"/>
          <w:szCs w:val="24"/>
        </w:rPr>
        <w:t>W</w:t>
      </w:r>
      <w:r w:rsidR="00DD4DE1" w:rsidRPr="00DD4DE1">
        <w:rPr>
          <w:rFonts w:ascii="Times New Roman" w:hAnsi="Times New Roman" w:cs="Times New Roman"/>
          <w:color w:val="000000" w:themeColor="text1"/>
          <w:sz w:val="24"/>
          <w:szCs w:val="24"/>
        </w:rPr>
        <w:t xml:space="preserve">e propose </w:t>
      </w:r>
      <w:r>
        <w:rPr>
          <w:rFonts w:ascii="Times New Roman" w:hAnsi="Times New Roman" w:cs="Times New Roman"/>
          <w:color w:val="000000" w:themeColor="text1"/>
          <w:sz w:val="24"/>
          <w:szCs w:val="24"/>
        </w:rPr>
        <w:t>to develop an</w:t>
      </w:r>
      <w:r w:rsidR="00DD4DE1" w:rsidRPr="00DD4DE1">
        <w:rPr>
          <w:rFonts w:ascii="Times New Roman" w:hAnsi="Times New Roman" w:cs="Times New Roman"/>
          <w:color w:val="000000" w:themeColor="text1"/>
          <w:sz w:val="24"/>
          <w:szCs w:val="24"/>
        </w:rPr>
        <w:t xml:space="preserve"> algorithm that will calculate and output </w:t>
      </w:r>
      <w:r w:rsidR="000A2678">
        <w:rPr>
          <w:rFonts w:ascii="Times New Roman" w:hAnsi="Times New Roman" w:cs="Times New Roman"/>
          <w:color w:val="000000" w:themeColor="text1"/>
          <w:sz w:val="24"/>
          <w:szCs w:val="24"/>
        </w:rPr>
        <w:t>one or more</w:t>
      </w:r>
      <w:r w:rsidR="00DD4DE1" w:rsidRPr="00DD4DE1">
        <w:rPr>
          <w:rFonts w:ascii="Times New Roman" w:hAnsi="Times New Roman" w:cs="Times New Roman"/>
          <w:color w:val="000000" w:themeColor="text1"/>
          <w:sz w:val="24"/>
          <w:szCs w:val="24"/>
        </w:rPr>
        <w:t xml:space="preserve"> </w:t>
      </w:r>
      <w:r w:rsidR="004C796B">
        <w:rPr>
          <w:rFonts w:ascii="Times New Roman" w:hAnsi="Times New Roman" w:cs="Times New Roman"/>
          <w:color w:val="000000" w:themeColor="text1"/>
          <w:sz w:val="24"/>
          <w:szCs w:val="24"/>
        </w:rPr>
        <w:t>formal representations of an agent’s behavior, similar to a</w:t>
      </w:r>
      <w:r w:rsidR="00DD4DE1" w:rsidRPr="00DD4DE1">
        <w:rPr>
          <w:rFonts w:ascii="Times New Roman" w:hAnsi="Times New Roman" w:cs="Times New Roman"/>
          <w:color w:val="000000" w:themeColor="text1"/>
          <w:sz w:val="24"/>
          <w:szCs w:val="24"/>
        </w:rPr>
        <w:t xml:space="preserve"> Markov decision process</w:t>
      </w:r>
      <w:r w:rsidR="004C796B">
        <w:rPr>
          <w:rFonts w:ascii="Times New Roman" w:hAnsi="Times New Roman" w:cs="Times New Roman"/>
          <w:color w:val="000000" w:themeColor="text1"/>
          <w:sz w:val="24"/>
          <w:szCs w:val="24"/>
        </w:rPr>
        <w:t>, but with support for cycles</w:t>
      </w:r>
      <w:r w:rsidR="000A2678">
        <w:rPr>
          <w:rFonts w:ascii="Times New Roman" w:hAnsi="Times New Roman" w:cs="Times New Roman"/>
          <w:color w:val="000000" w:themeColor="text1"/>
          <w:sz w:val="24"/>
          <w:szCs w:val="24"/>
        </w:rPr>
        <w:t>, as needed,</w:t>
      </w:r>
      <w:r w:rsidR="00DD4DE1" w:rsidRPr="00DD4DE1">
        <w:rPr>
          <w:rFonts w:ascii="Times New Roman" w:hAnsi="Times New Roman" w:cs="Times New Roman"/>
          <w:color w:val="000000" w:themeColor="text1"/>
          <w:sz w:val="24"/>
          <w:szCs w:val="24"/>
        </w:rPr>
        <w:t xml:space="preserve"> from the collected information, </w:t>
      </w:r>
      <w:r>
        <w:rPr>
          <w:rFonts w:ascii="Times New Roman" w:hAnsi="Times New Roman" w:cs="Times New Roman"/>
          <w:color w:val="000000" w:themeColor="text1"/>
          <w:sz w:val="24"/>
          <w:szCs w:val="24"/>
        </w:rPr>
        <w:t xml:space="preserve">as well as </w:t>
      </w:r>
      <w:r w:rsidR="00DD4DE1" w:rsidRPr="00DD4DE1">
        <w:rPr>
          <w:rFonts w:ascii="Times New Roman" w:hAnsi="Times New Roman" w:cs="Times New Roman"/>
          <w:color w:val="000000" w:themeColor="text1"/>
          <w:sz w:val="24"/>
          <w:szCs w:val="24"/>
        </w:rPr>
        <w:t xml:space="preserve">a tool that will easily allow the alteration of </w:t>
      </w:r>
      <w:r w:rsidR="000A2678">
        <w:rPr>
          <w:rFonts w:ascii="Times New Roman" w:hAnsi="Times New Roman" w:cs="Times New Roman"/>
          <w:color w:val="000000" w:themeColor="text1"/>
          <w:sz w:val="24"/>
          <w:szCs w:val="24"/>
        </w:rPr>
        <w:t>each</w:t>
      </w:r>
      <w:r w:rsidR="00DD4DE1" w:rsidRPr="00DD4DE1">
        <w:rPr>
          <w:rFonts w:ascii="Times New Roman" w:hAnsi="Times New Roman" w:cs="Times New Roman"/>
          <w:color w:val="000000" w:themeColor="text1"/>
          <w:sz w:val="24"/>
          <w:szCs w:val="24"/>
        </w:rPr>
        <w:t xml:space="preserve"> decision process </w:t>
      </w:r>
      <w:r w:rsidR="000A2678">
        <w:rPr>
          <w:rFonts w:ascii="Times New Roman" w:hAnsi="Times New Roman" w:cs="Times New Roman"/>
          <w:color w:val="000000" w:themeColor="text1"/>
          <w:sz w:val="24"/>
          <w:szCs w:val="24"/>
        </w:rPr>
        <w:t>to meet the requirements of the modeler</w:t>
      </w:r>
      <w:r w:rsidR="00DD4DE1" w:rsidRPr="00DD4DE1">
        <w:rPr>
          <w:rFonts w:ascii="Times New Roman" w:hAnsi="Times New Roman" w:cs="Times New Roman"/>
          <w:color w:val="000000" w:themeColor="text1"/>
          <w:sz w:val="24"/>
          <w:szCs w:val="24"/>
        </w:rPr>
        <w:t>.  This tool will then produce a file in a standard format that can be efficiently read and used in a variety of applications</w:t>
      </w:r>
      <w:r w:rsidR="00823E7D">
        <w:rPr>
          <w:rFonts w:ascii="Times New Roman" w:hAnsi="Times New Roman" w:cs="Times New Roman"/>
          <w:color w:val="000000" w:themeColor="text1"/>
          <w:sz w:val="24"/>
          <w:szCs w:val="24"/>
        </w:rPr>
        <w:t>, in order to create initial decision processes for believable behaviors.</w:t>
      </w:r>
    </w:p>
    <w:p w14:paraId="55B38FE2" w14:textId="77777777" w:rsidR="00CC0C6F" w:rsidRDefault="00234918" w:rsidP="00234918">
      <w:pPr>
        <w:jc w:val="center"/>
        <w:rPr>
          <w:rFonts w:ascii="Times New Roman" w:hAnsi="Times New Roman" w:cs="Times New Roman"/>
          <w:sz w:val="28"/>
          <w:szCs w:val="28"/>
        </w:rPr>
      </w:pPr>
      <w:r>
        <w:rPr>
          <w:rFonts w:ascii="Times New Roman" w:hAnsi="Times New Roman" w:cs="Times New Roman"/>
          <w:sz w:val="28"/>
          <w:szCs w:val="28"/>
        </w:rPr>
        <w:lastRenderedPageBreak/>
        <w:t>CHAPTER 2</w:t>
      </w:r>
    </w:p>
    <w:p w14:paraId="7151E029" w14:textId="7FD2D3B4" w:rsidR="00C9445B" w:rsidRPr="00C9445B" w:rsidRDefault="00322566" w:rsidP="00C9445B">
      <w:pPr>
        <w:jc w:val="center"/>
        <w:rPr>
          <w:rFonts w:ascii="Times New Roman" w:hAnsi="Times New Roman" w:cs="Times New Roman"/>
          <w:smallCaps/>
          <w:color w:val="000000" w:themeColor="text1"/>
          <w:sz w:val="28"/>
          <w:szCs w:val="28"/>
        </w:rPr>
      </w:pPr>
      <w:r>
        <w:rPr>
          <w:rFonts w:ascii="Times New Roman" w:hAnsi="Times New Roman" w:cs="Times New Roman"/>
          <w:smallCaps/>
          <w:color w:val="000000" w:themeColor="text1"/>
          <w:sz w:val="28"/>
        </w:rPr>
        <w:t>Related Work</w:t>
      </w:r>
    </w:p>
    <w:p w14:paraId="4FB0F55B" w14:textId="1F56C971" w:rsidR="00C9445B" w:rsidRDefault="00C9445B" w:rsidP="00C9445B">
      <w:pPr>
        <w:pStyle w:val="NoSpacing"/>
        <w:tabs>
          <w:tab w:val="left" w:pos="1620"/>
        </w:tabs>
        <w:spacing w:line="480" w:lineRule="auto"/>
        <w:ind w:firstLine="720"/>
        <w:rPr>
          <w:rFonts w:ascii="Times New Roman" w:hAnsi="Times New Roman" w:cs="Times New Roman"/>
          <w:color w:val="000000" w:themeColor="text1"/>
          <w:sz w:val="24"/>
          <w:szCs w:val="24"/>
        </w:rPr>
      </w:pPr>
      <w:r w:rsidRPr="00C9445B">
        <w:rPr>
          <w:rFonts w:ascii="Times New Roman" w:hAnsi="Times New Roman" w:cs="Times New Roman"/>
          <w:color w:val="000000" w:themeColor="text1"/>
          <w:sz w:val="24"/>
          <w:szCs w:val="24"/>
        </w:rPr>
        <w:t>Many natural language processing (NLP) applications and recommender systems such as paraphrase recognition (Dolan et al., 2004), automatic machine translation evaluation (Kauchak and Barzilay, 2006), textual summarization (Aliguliyev, 2009), tweets search (Sriram et al., 2010), student answer assessment (Rus and Lintean, 2012; Niraula et al., 2013) and recommender synonymy challenge (wikipedia page) are constrained by the effectiveness of semantic textual similarity (STS) analysis.</w:t>
      </w:r>
      <w:r>
        <w:rPr>
          <w:rFonts w:ascii="Times New Roman" w:hAnsi="Times New Roman" w:cs="Times New Roman"/>
          <w:color w:val="000000" w:themeColor="text1"/>
          <w:sz w:val="24"/>
          <w:szCs w:val="24"/>
        </w:rPr>
        <w:tab/>
      </w:r>
    </w:p>
    <w:p w14:paraId="52C17834" w14:textId="2B915938" w:rsidR="00C9445B" w:rsidRDefault="00C9445B" w:rsidP="006726E7">
      <w:pPr>
        <w:pStyle w:val="NoSpacing"/>
        <w:spacing w:line="480" w:lineRule="auto"/>
        <w:ind w:firstLine="720"/>
        <w:rPr>
          <w:rFonts w:ascii="Times New Roman" w:hAnsi="Times New Roman" w:cs="Times New Roman"/>
          <w:color w:val="000000" w:themeColor="text1"/>
          <w:sz w:val="24"/>
          <w:szCs w:val="24"/>
        </w:rPr>
      </w:pPr>
      <w:r w:rsidRPr="00C9445B">
        <w:rPr>
          <w:rFonts w:ascii="Times New Roman" w:hAnsi="Times New Roman" w:cs="Times New Roman"/>
          <w:color w:val="000000" w:themeColor="text1"/>
          <w:sz w:val="24"/>
          <w:szCs w:val="24"/>
        </w:rPr>
        <w:t>There are three classes of models where real-valued vectors are used to represent the meaning of phrases and sentences: bag-of-words models, sequence models, and tree-structured models. In bag-of-words models, the representation of a sentence is independent of word order (Landauer and Dumais, 1997; Foltz et al., 1998). Sequential models construct the sentence representation as an order-sensitive sequence (Elamn, 1990; Miolov, 2012). Tree-structured models compose each sentence representation from its constituent sub-phrases according to a given syntactic structure over the sentence (Goller and Kuchler, 1996; Socher et al., 2011).</w:t>
      </w:r>
    </w:p>
    <w:p w14:paraId="579FB02E" w14:textId="77777777" w:rsidR="00C9445B" w:rsidRDefault="00C9445B" w:rsidP="00C9445B">
      <w:pPr>
        <w:pStyle w:val="NoSpacing"/>
        <w:tabs>
          <w:tab w:val="left" w:pos="1220"/>
        </w:tabs>
        <w:spacing w:line="480" w:lineRule="auto"/>
        <w:ind w:firstLine="720"/>
        <w:rPr>
          <w:rFonts w:ascii="Times New Roman" w:hAnsi="Times New Roman" w:cs="Times New Roman"/>
          <w:color w:val="000000" w:themeColor="text1"/>
          <w:sz w:val="24"/>
          <w:szCs w:val="24"/>
        </w:rPr>
      </w:pPr>
      <w:r w:rsidRPr="00C9445B">
        <w:rPr>
          <w:rFonts w:ascii="Times New Roman" w:hAnsi="Times New Roman" w:cs="Times New Roman"/>
          <w:color w:val="000000" w:themeColor="text1"/>
          <w:sz w:val="24"/>
          <w:szCs w:val="24"/>
        </w:rPr>
        <w:t>Considering the importance of capturing semantic difference of word sequence (e.g.,"Cat eats fish" vs. "Fish eats cat"), the order-sensitive sequential models or tree-structured models are better sentence representations due to their relation to syntactic interpretation of sentence structure[7-8]. Recurrent neural network is an important type of deep learning framework, which is designed for sequence problems[6]. Due to its capability for processing arbitrary length sequences, RNNs are a natural choice for sequence modeling tasks.</w:t>
      </w:r>
    </w:p>
    <w:p w14:paraId="60AAEAB4" w14:textId="44A5F215" w:rsidR="00C9445B" w:rsidRDefault="001A72ED" w:rsidP="00C9445B">
      <w:pPr>
        <w:pStyle w:val="NoSpacing"/>
        <w:tabs>
          <w:tab w:val="left" w:pos="1220"/>
        </w:tabs>
        <w:spacing w:line="480" w:lineRule="auto"/>
        <w:ind w:firstLine="720"/>
        <w:rPr>
          <w:rFonts w:ascii="Times New Roman" w:hAnsi="Times New Roman" w:cs="Times New Roman"/>
          <w:color w:val="000000" w:themeColor="text1"/>
          <w:sz w:val="24"/>
          <w:szCs w:val="24"/>
        </w:rPr>
      </w:pPr>
      <w:r w:rsidRPr="001A72ED">
        <w:rPr>
          <w:rFonts w:ascii="Times New Roman" w:hAnsi="Times New Roman" w:cs="Times New Roman"/>
          <w:color w:val="000000" w:themeColor="text1"/>
          <w:sz w:val="24"/>
          <w:szCs w:val="24"/>
        </w:rPr>
        <w:lastRenderedPageBreak/>
        <w:t>In this project, we will explore the Sentences Involving Compositional Knowledge (SICK) dataset (Marelli et al., 2014) using deep learning with GPU acceleration. The dataset consists of 9927 sentence pairs in a 4500/500/4927 train/dev/test split. Each sentence pair is annotated with a relatedness score which was assigned by different human annotators. The training of the RNN with massive data and deep learning has high computational intensity. Thus, it is critical to increase the computation speed for our semantic similarity based recommender system.</w:t>
      </w:r>
    </w:p>
    <w:p w14:paraId="2D44D8AF" w14:textId="2DC9BF03" w:rsidR="001A72ED" w:rsidRDefault="001A72ED" w:rsidP="00C9445B">
      <w:pPr>
        <w:pStyle w:val="NoSpacing"/>
        <w:tabs>
          <w:tab w:val="left" w:pos="1220"/>
        </w:tabs>
        <w:spacing w:line="480" w:lineRule="auto"/>
        <w:ind w:firstLine="720"/>
        <w:rPr>
          <w:rFonts w:ascii="Times New Roman" w:hAnsi="Times New Roman" w:cs="Times New Roman"/>
          <w:color w:val="000000" w:themeColor="text1"/>
          <w:sz w:val="24"/>
          <w:szCs w:val="24"/>
        </w:rPr>
      </w:pPr>
      <w:r w:rsidRPr="001A72ED">
        <w:rPr>
          <w:rFonts w:ascii="Times New Roman" w:hAnsi="Times New Roman" w:cs="Times New Roman"/>
          <w:color w:val="000000" w:themeColor="text1"/>
          <w:sz w:val="24"/>
          <w:szCs w:val="24"/>
        </w:rPr>
        <w:t>Graphic Processing Unit (GPU) can significantly increase the computational power in the RNN training process. Several available deep learning platforms including Theano and Tensorflow support NVIDIA GPU wit CUDA and increase the computation performance significantly over CPU-only mode.</w:t>
      </w:r>
    </w:p>
    <w:p w14:paraId="2FB1AE0F" w14:textId="2D38A9C7" w:rsidR="001A72ED" w:rsidRDefault="001A72ED" w:rsidP="00C9445B">
      <w:pPr>
        <w:pStyle w:val="NoSpacing"/>
        <w:tabs>
          <w:tab w:val="left" w:pos="1220"/>
        </w:tabs>
        <w:spacing w:line="480" w:lineRule="auto"/>
        <w:ind w:firstLine="720"/>
        <w:rPr>
          <w:rFonts w:ascii="Times New Roman" w:hAnsi="Times New Roman" w:cs="Times New Roman"/>
          <w:color w:val="000000" w:themeColor="text1"/>
          <w:sz w:val="24"/>
          <w:szCs w:val="24"/>
        </w:rPr>
      </w:pPr>
      <w:r w:rsidRPr="001A72ED">
        <w:rPr>
          <w:rFonts w:ascii="Times New Roman" w:hAnsi="Times New Roman" w:cs="Times New Roman"/>
          <w:color w:val="000000" w:themeColor="text1"/>
          <w:sz w:val="24"/>
          <w:szCs w:val="24"/>
        </w:rPr>
        <w:t>Our research could broadly impact in multiple fields, including sociology, computer science and linguistics. We expect our research outcome draws the attraction from the scientific community to emphasize the application of deep learning with GPU-acceleration in this field.</w:t>
      </w:r>
    </w:p>
    <w:p w14:paraId="71D613D4" w14:textId="77777777" w:rsidR="001A72ED" w:rsidRDefault="001A72ED" w:rsidP="00C9445B">
      <w:pPr>
        <w:pStyle w:val="NoSpacing"/>
        <w:tabs>
          <w:tab w:val="left" w:pos="1220"/>
        </w:tabs>
        <w:spacing w:line="480" w:lineRule="auto"/>
        <w:ind w:firstLine="720"/>
        <w:rPr>
          <w:rFonts w:ascii="Times New Roman" w:hAnsi="Times New Roman" w:cs="Times New Roman"/>
          <w:color w:val="000000" w:themeColor="text1"/>
          <w:sz w:val="24"/>
          <w:szCs w:val="24"/>
        </w:rPr>
      </w:pPr>
    </w:p>
    <w:p w14:paraId="632D3C0E" w14:textId="2436AD81" w:rsidR="00C9445B" w:rsidRDefault="00C9445B" w:rsidP="00C9445B">
      <w:pPr>
        <w:pStyle w:val="NoSpacing"/>
        <w:tabs>
          <w:tab w:val="left" w:pos="1220"/>
        </w:tabs>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5965C4C5" w14:textId="77777777" w:rsidR="00C9445B" w:rsidRDefault="00C9445B" w:rsidP="006726E7">
      <w:pPr>
        <w:pStyle w:val="NoSpacing"/>
        <w:spacing w:line="480" w:lineRule="auto"/>
        <w:ind w:firstLine="720"/>
        <w:rPr>
          <w:rFonts w:ascii="Times New Roman" w:hAnsi="Times New Roman" w:cs="Times New Roman"/>
          <w:color w:val="000000" w:themeColor="text1"/>
          <w:sz w:val="24"/>
          <w:szCs w:val="24"/>
        </w:rPr>
      </w:pPr>
    </w:p>
    <w:p w14:paraId="303A91AF" w14:textId="77777777" w:rsidR="00C9445B" w:rsidRDefault="00C9445B" w:rsidP="006726E7">
      <w:pPr>
        <w:pStyle w:val="NoSpacing"/>
        <w:spacing w:line="480" w:lineRule="auto"/>
        <w:ind w:firstLine="720"/>
        <w:rPr>
          <w:rFonts w:ascii="Times New Roman" w:hAnsi="Times New Roman" w:cs="Times New Roman"/>
          <w:color w:val="000000" w:themeColor="text1"/>
          <w:sz w:val="24"/>
          <w:szCs w:val="24"/>
        </w:rPr>
      </w:pPr>
    </w:p>
    <w:p w14:paraId="197BABCD" w14:textId="77777777" w:rsidR="00492B0D" w:rsidRDefault="00492B0D" w:rsidP="00027ADD">
      <w:pPr>
        <w:pStyle w:val="NoSpacing"/>
        <w:spacing w:line="480" w:lineRule="auto"/>
        <w:rPr>
          <w:rFonts w:ascii="Times New Roman" w:hAnsi="Times New Roman" w:cs="Times New Roman"/>
          <w:color w:val="000000" w:themeColor="text1"/>
          <w:sz w:val="24"/>
          <w:szCs w:val="24"/>
        </w:rPr>
      </w:pPr>
    </w:p>
    <w:p w14:paraId="387A87F4" w14:textId="77777777" w:rsidR="00027ADD" w:rsidRDefault="00027ADD" w:rsidP="00234918">
      <w:pPr>
        <w:pStyle w:val="NoSpacing"/>
        <w:spacing w:line="480" w:lineRule="auto"/>
        <w:ind w:firstLine="720"/>
        <w:rPr>
          <w:rFonts w:ascii="Times New Roman" w:hAnsi="Times New Roman" w:cs="Times New Roman"/>
          <w:color w:val="FF0000"/>
          <w:sz w:val="24"/>
          <w:szCs w:val="24"/>
        </w:rPr>
        <w:sectPr w:rsidR="00027ADD" w:rsidSect="00234918">
          <w:headerReference w:type="default" r:id="rId11"/>
          <w:footerReference w:type="default" r:id="rId12"/>
          <w:pgSz w:w="12240" w:h="15840"/>
          <w:pgMar w:top="1440" w:right="1800" w:bottom="1440" w:left="1800" w:header="720" w:footer="720" w:gutter="0"/>
          <w:cols w:space="720"/>
          <w:docGrid w:linePitch="360"/>
        </w:sectPr>
      </w:pPr>
    </w:p>
    <w:p w14:paraId="4FBE631F" w14:textId="77777777" w:rsidR="002C2D2E" w:rsidRDefault="002C2D2E" w:rsidP="002C2D2E">
      <w:pPr>
        <w:jc w:val="center"/>
        <w:rPr>
          <w:rFonts w:ascii="Times New Roman" w:hAnsi="Times New Roman" w:cs="Times New Roman"/>
          <w:sz w:val="28"/>
          <w:szCs w:val="28"/>
        </w:rPr>
      </w:pPr>
      <w:r>
        <w:rPr>
          <w:rFonts w:ascii="Times New Roman" w:hAnsi="Times New Roman" w:cs="Times New Roman"/>
          <w:sz w:val="28"/>
          <w:szCs w:val="28"/>
        </w:rPr>
        <w:lastRenderedPageBreak/>
        <w:t>CHAPTER 3</w:t>
      </w:r>
    </w:p>
    <w:p w14:paraId="55ED810A" w14:textId="77777777" w:rsidR="002C2D2E" w:rsidRDefault="002C2D2E" w:rsidP="002C2D2E">
      <w:pPr>
        <w:jc w:val="center"/>
        <w:rPr>
          <w:rFonts w:ascii="Times New Roman" w:hAnsi="Times New Roman" w:cs="Times New Roman"/>
          <w:smallCaps/>
          <w:color w:val="000000" w:themeColor="text1"/>
          <w:sz w:val="28"/>
          <w:szCs w:val="28"/>
        </w:rPr>
      </w:pPr>
      <w:r>
        <w:rPr>
          <w:rFonts w:ascii="Times New Roman" w:hAnsi="Times New Roman" w:cs="Times New Roman"/>
          <w:smallCaps/>
          <w:color w:val="000000" w:themeColor="text1"/>
          <w:sz w:val="28"/>
          <w:szCs w:val="28"/>
        </w:rPr>
        <w:t>Proposed Research</w:t>
      </w:r>
    </w:p>
    <w:p w14:paraId="137C423D" w14:textId="77777777" w:rsidR="0054435E" w:rsidRDefault="00322566" w:rsidP="000C3B98">
      <w:pPr>
        <w:pStyle w:val="NoSpacing"/>
        <w:spacing w:line="480" w:lineRule="auto"/>
        <w:rPr>
          <w:rFonts w:ascii="Times New Roman" w:hAnsi="Times New Roman" w:cs="Times New Roman"/>
          <w:smallCaps/>
          <w:sz w:val="28"/>
          <w:szCs w:val="28"/>
        </w:rPr>
      </w:pPr>
      <w:r>
        <w:rPr>
          <w:rFonts w:ascii="Times New Roman" w:hAnsi="Times New Roman" w:cs="Times New Roman"/>
          <w:smallCaps/>
          <w:sz w:val="28"/>
          <w:szCs w:val="28"/>
        </w:rPr>
        <w:t>Thesis Goal:</w:t>
      </w:r>
    </w:p>
    <w:p w14:paraId="2105DD54" w14:textId="363C2A82" w:rsidR="000C3B98" w:rsidRDefault="001A72ED" w:rsidP="000C3B98">
      <w:pPr>
        <w:pStyle w:val="NoSpacing"/>
        <w:spacing w:line="480" w:lineRule="auto"/>
        <w:ind w:firstLine="720"/>
        <w:rPr>
          <w:rFonts w:ascii="Times New Roman" w:hAnsi="Times New Roman" w:cs="Times New Roman"/>
          <w:sz w:val="24"/>
          <w:szCs w:val="24"/>
        </w:rPr>
      </w:pPr>
      <w:r w:rsidRPr="001A72ED">
        <w:rPr>
          <w:rFonts w:ascii="Times New Roman" w:hAnsi="Times New Roman" w:cs="Times New Roman"/>
          <w:sz w:val="24"/>
          <w:szCs w:val="24"/>
        </w:rPr>
        <w:t>Our proposed research has three stages: 1) In the first stage, we plan to experiment with RNNs and sequential LSTM models. Two commonly-used sequential LSTMs are the Bidirectional LSTM and the Multilayer LSTM. In this stage, we want to provide the effectiveness of RNN, and we also hope the features can be located more accurately comparing to Bag-of-words approaches; 2) A limitation of the LSTM is that they only allow for strictly sequential information propagation. The tree structured LSTM structure is believed to allow for richer network topologies where each LSTM is able to incorporate information from multiple child units. In the second stage, the research will be revealing the mechanism of tree structured LSTM with standard LSTM unit on gating vectors and memory cell updates. This allows a Tree-LSTM model learn to emphasize semantic heads in a semantic relatedness task[9-11]. 3) In the third stage, we will apply the algorithms developed from first two stages to our non-personalized recommender system. During the integration testing period, the performance of the</w:t>
      </w:r>
      <w:r>
        <w:rPr>
          <w:rFonts w:ascii="Times New Roman" w:hAnsi="Times New Roman" w:cs="Times New Roman"/>
          <w:sz w:val="24"/>
          <w:szCs w:val="24"/>
        </w:rPr>
        <w:t>se two stages will be evaluated</w:t>
      </w:r>
      <w:r w:rsidR="00126C2C">
        <w:rPr>
          <w:rFonts w:ascii="Times New Roman" w:hAnsi="Times New Roman" w:cs="Times New Roman"/>
          <w:sz w:val="24"/>
          <w:szCs w:val="24"/>
        </w:rPr>
        <w:t>.</w:t>
      </w:r>
    </w:p>
    <w:p w14:paraId="6207A830" w14:textId="77777777" w:rsidR="001A72ED" w:rsidRDefault="001A72ED" w:rsidP="000C3B98">
      <w:pPr>
        <w:pStyle w:val="NoSpacing"/>
        <w:spacing w:line="480" w:lineRule="auto"/>
        <w:ind w:firstLine="720"/>
        <w:rPr>
          <w:rFonts w:ascii="Times New Roman" w:hAnsi="Times New Roman" w:cs="Times New Roman"/>
          <w:sz w:val="24"/>
          <w:szCs w:val="24"/>
        </w:rPr>
      </w:pPr>
    </w:p>
    <w:p w14:paraId="5ACC36CB" w14:textId="77777777" w:rsidR="001A72ED" w:rsidRDefault="001A72ED" w:rsidP="000C3B98">
      <w:pPr>
        <w:pStyle w:val="NoSpacing"/>
        <w:spacing w:line="480" w:lineRule="auto"/>
        <w:ind w:firstLine="720"/>
        <w:rPr>
          <w:rFonts w:ascii="Times New Roman" w:hAnsi="Times New Roman" w:cs="Times New Roman"/>
          <w:sz w:val="24"/>
          <w:szCs w:val="24"/>
        </w:rPr>
      </w:pPr>
    </w:p>
    <w:p w14:paraId="675EDF2A" w14:textId="77777777" w:rsidR="001A72ED" w:rsidRDefault="001A72ED" w:rsidP="000C3B98">
      <w:pPr>
        <w:pStyle w:val="NoSpacing"/>
        <w:spacing w:line="480" w:lineRule="auto"/>
        <w:ind w:firstLine="720"/>
        <w:rPr>
          <w:rFonts w:ascii="Times New Roman" w:hAnsi="Times New Roman" w:cs="Times New Roman"/>
          <w:sz w:val="24"/>
          <w:szCs w:val="24"/>
        </w:rPr>
      </w:pPr>
    </w:p>
    <w:p w14:paraId="215A281F" w14:textId="77777777" w:rsidR="001A72ED" w:rsidRPr="001A72ED" w:rsidRDefault="001A72ED" w:rsidP="001A72ED">
      <w:pPr>
        <w:pStyle w:val="NoSpacing"/>
        <w:spacing w:line="480" w:lineRule="auto"/>
        <w:ind w:firstLine="720"/>
        <w:rPr>
          <w:rFonts w:ascii="Times New Roman" w:hAnsi="Times New Roman" w:cs="Times New Roman"/>
          <w:sz w:val="24"/>
          <w:szCs w:val="24"/>
        </w:rPr>
      </w:pPr>
      <w:r w:rsidRPr="001A72ED">
        <w:rPr>
          <w:rFonts w:ascii="Times New Roman" w:hAnsi="Times New Roman" w:cs="Times New Roman"/>
          <w:sz w:val="24"/>
          <w:szCs w:val="24"/>
        </w:rPr>
        <w:lastRenderedPageBreak/>
        <w:t>Currently, we are using the Theano[13], a deep learning framework[12], as the backend. On top of Theano, we are using the Keras, a high-level neural networks library, written in Python, to run Convolutional Neural Network[14] and Recurrent Neural Network algorithms on CPU only. As described in the official document, with GPU, Theano performs data-intensive calculations up to 140x faster than with CPU. We will install the proper program to accelerate the computation using the request GPU.</w:t>
      </w:r>
    </w:p>
    <w:p w14:paraId="1AC1E995" w14:textId="77777777" w:rsidR="001A72ED" w:rsidRPr="001A72ED" w:rsidRDefault="001A72ED" w:rsidP="001A72ED">
      <w:pPr>
        <w:pStyle w:val="NoSpacing"/>
        <w:spacing w:line="480" w:lineRule="auto"/>
        <w:ind w:firstLine="720"/>
        <w:rPr>
          <w:rFonts w:ascii="Times New Roman" w:hAnsi="Times New Roman" w:cs="Times New Roman"/>
          <w:sz w:val="24"/>
          <w:szCs w:val="24"/>
        </w:rPr>
      </w:pPr>
    </w:p>
    <w:p w14:paraId="3DA42ACB" w14:textId="1C2AB513" w:rsidR="001A72ED" w:rsidRDefault="001A72ED" w:rsidP="001A72ED">
      <w:pPr>
        <w:pStyle w:val="NoSpacing"/>
        <w:spacing w:line="480" w:lineRule="auto"/>
        <w:ind w:firstLine="720"/>
        <w:rPr>
          <w:rFonts w:ascii="Times New Roman" w:hAnsi="Times New Roman" w:cs="Times New Roman"/>
          <w:sz w:val="24"/>
          <w:szCs w:val="24"/>
        </w:rPr>
      </w:pPr>
      <w:r w:rsidRPr="001A72ED">
        <w:rPr>
          <w:rFonts w:ascii="Times New Roman" w:hAnsi="Times New Roman" w:cs="Times New Roman"/>
          <w:sz w:val="24"/>
          <w:szCs w:val="24"/>
        </w:rPr>
        <w:t>In the future, we will also work on Tensorflow[15], which is another popular deep learning framework. Tensorflow also recommends using GPU to accelerate the computation speed.</w:t>
      </w:r>
    </w:p>
    <w:p w14:paraId="5E0A9419" w14:textId="77777777" w:rsidR="001A72ED" w:rsidRDefault="001A72ED" w:rsidP="000C3B98">
      <w:pPr>
        <w:pStyle w:val="NoSpacing"/>
        <w:spacing w:line="480" w:lineRule="auto"/>
        <w:ind w:firstLine="720"/>
        <w:rPr>
          <w:rFonts w:ascii="Times New Roman" w:hAnsi="Times New Roman" w:cs="Times New Roman"/>
          <w:sz w:val="24"/>
          <w:szCs w:val="24"/>
        </w:rPr>
      </w:pPr>
    </w:p>
    <w:p w14:paraId="2D71595E" w14:textId="77777777" w:rsidR="001A72ED" w:rsidRDefault="001A72ED" w:rsidP="000C3B98">
      <w:pPr>
        <w:pStyle w:val="NoSpacing"/>
        <w:spacing w:line="480" w:lineRule="auto"/>
        <w:ind w:firstLine="720"/>
        <w:rPr>
          <w:rFonts w:ascii="Times New Roman" w:hAnsi="Times New Roman" w:cs="Times New Roman"/>
          <w:sz w:val="24"/>
          <w:szCs w:val="24"/>
        </w:rPr>
      </w:pPr>
    </w:p>
    <w:p w14:paraId="707E3F37" w14:textId="77777777" w:rsidR="001A72ED" w:rsidRDefault="001A72ED" w:rsidP="000C3B98">
      <w:pPr>
        <w:pStyle w:val="NoSpacing"/>
        <w:spacing w:line="480" w:lineRule="auto"/>
        <w:ind w:firstLine="720"/>
        <w:rPr>
          <w:rFonts w:ascii="Times New Roman" w:hAnsi="Times New Roman" w:cs="Times New Roman"/>
          <w:sz w:val="24"/>
          <w:szCs w:val="24"/>
        </w:rPr>
      </w:pPr>
    </w:p>
    <w:p w14:paraId="364C198A" w14:textId="77777777" w:rsidR="001A72ED" w:rsidRDefault="001A72ED" w:rsidP="000C3B98">
      <w:pPr>
        <w:pStyle w:val="NoSpacing"/>
        <w:spacing w:line="480" w:lineRule="auto"/>
        <w:ind w:firstLine="720"/>
        <w:rPr>
          <w:rFonts w:ascii="Times New Roman" w:hAnsi="Times New Roman" w:cs="Times New Roman"/>
          <w:sz w:val="24"/>
          <w:szCs w:val="24"/>
        </w:rPr>
      </w:pPr>
    </w:p>
    <w:p w14:paraId="207CA704" w14:textId="77777777" w:rsidR="001A72ED" w:rsidRDefault="001A72ED" w:rsidP="000C3B98">
      <w:pPr>
        <w:pStyle w:val="NoSpacing"/>
        <w:spacing w:line="480" w:lineRule="auto"/>
        <w:ind w:firstLine="720"/>
        <w:rPr>
          <w:rFonts w:ascii="Times New Roman" w:hAnsi="Times New Roman" w:cs="Times New Roman"/>
          <w:sz w:val="24"/>
          <w:szCs w:val="24"/>
        </w:rPr>
      </w:pPr>
    </w:p>
    <w:p w14:paraId="790897B5" w14:textId="77777777" w:rsidR="000C3B98" w:rsidRPr="000C3B98" w:rsidRDefault="000C3B98" w:rsidP="000C3B98">
      <w:pPr>
        <w:pStyle w:val="NoSpacing"/>
        <w:rPr>
          <w:rFonts w:ascii="Times New Roman" w:hAnsi="Times New Roman" w:cs="Times New Roman"/>
          <w:sz w:val="24"/>
          <w:szCs w:val="24"/>
        </w:rPr>
      </w:pPr>
    </w:p>
    <w:p w14:paraId="59B103CC" w14:textId="77777777" w:rsidR="00841FF6" w:rsidRDefault="00322566" w:rsidP="002158CE">
      <w:pPr>
        <w:pStyle w:val="subheading"/>
      </w:pPr>
      <w:r>
        <w:t>Plan Of Work:</w:t>
      </w:r>
    </w:p>
    <w:p w14:paraId="76EB8B7D" w14:textId="77777777" w:rsidR="00C701EF" w:rsidRDefault="00841FF6" w:rsidP="004C7339">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reach our goal of creating one or more believable agents based on the automated analysis of sequential behavior, we have </w:t>
      </w:r>
      <w:r w:rsidR="00C11C4A">
        <w:rPr>
          <w:rFonts w:ascii="Times New Roman" w:hAnsi="Times New Roman" w:cs="Times New Roman"/>
          <w:sz w:val="24"/>
          <w:szCs w:val="24"/>
        </w:rPr>
        <w:t>the following projects:</w:t>
      </w:r>
    </w:p>
    <w:p w14:paraId="45532735" w14:textId="77777777" w:rsidR="00795CBF" w:rsidRDefault="00795CBF" w:rsidP="004C7339">
      <w:pPr>
        <w:pStyle w:val="NoSpacing"/>
        <w:spacing w:line="480" w:lineRule="auto"/>
        <w:ind w:firstLine="720"/>
        <w:rPr>
          <w:rFonts w:ascii="Times New Roman" w:hAnsi="Times New Roman" w:cs="Times New Roman"/>
          <w:sz w:val="24"/>
          <w:szCs w:val="24"/>
        </w:rPr>
      </w:pPr>
    </w:p>
    <w:p w14:paraId="2213EC34" w14:textId="77777777" w:rsidR="00841FF6" w:rsidRDefault="00841FF6" w:rsidP="002158CE">
      <w:pPr>
        <w:pStyle w:val="subheading"/>
        <w:spacing w:line="240" w:lineRule="auto"/>
        <w:rPr>
          <w:rStyle w:val="IntenseReference"/>
          <w:b w:val="0"/>
          <w:bCs w:val="0"/>
          <w:color w:val="auto"/>
          <w:spacing w:val="0"/>
          <w:u w:val="none"/>
        </w:rPr>
      </w:pPr>
      <w:r w:rsidRPr="002158CE">
        <w:rPr>
          <w:rStyle w:val="IntenseReference"/>
          <w:b w:val="0"/>
          <w:bCs w:val="0"/>
          <w:color w:val="auto"/>
          <w:spacing w:val="0"/>
          <w:u w:val="none"/>
        </w:rPr>
        <w:t>The MAGIC (Models Automatically Generated from Information Collected) Algorithm</w:t>
      </w:r>
      <w:r w:rsidR="002158CE">
        <w:rPr>
          <w:rStyle w:val="IntenseReference"/>
          <w:b w:val="0"/>
          <w:bCs w:val="0"/>
          <w:color w:val="auto"/>
          <w:spacing w:val="0"/>
          <w:u w:val="none"/>
        </w:rPr>
        <w:t>:</w:t>
      </w:r>
    </w:p>
    <w:p w14:paraId="71595975" w14:textId="77777777" w:rsidR="002158CE" w:rsidRPr="002158CE" w:rsidRDefault="002158CE" w:rsidP="002158CE">
      <w:pPr>
        <w:pStyle w:val="subheading"/>
        <w:spacing w:line="240" w:lineRule="auto"/>
        <w:rPr>
          <w:rStyle w:val="IntenseReference"/>
          <w:b w:val="0"/>
          <w:bCs w:val="0"/>
          <w:color w:val="auto"/>
          <w:spacing w:val="0"/>
          <w:u w:val="none"/>
        </w:rPr>
      </w:pPr>
    </w:p>
    <w:p w14:paraId="0BC9E427" w14:textId="77777777" w:rsidR="00C701EF" w:rsidRDefault="00C701EF"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The data we are using to create the decision process for each agent is sequential data.  Therefore, a variation of the Markov Decision Process</w:t>
      </w:r>
      <w:r w:rsidR="002F38A8">
        <w:rPr>
          <w:rFonts w:ascii="Times New Roman" w:hAnsi="Times New Roman" w:cs="Times New Roman"/>
          <w:sz w:val="24"/>
          <w:szCs w:val="24"/>
        </w:rPr>
        <w:t xml:space="preserve">, which we will refer to as </w:t>
      </w:r>
      <w:r w:rsidR="00562BB8">
        <w:rPr>
          <w:rFonts w:ascii="Times New Roman" w:hAnsi="Times New Roman" w:cs="Times New Roman"/>
          <w:sz w:val="24"/>
          <w:szCs w:val="24"/>
        </w:rPr>
        <w:t>a Sequential Compressed Markov Decision Process, or SC</w:t>
      </w:r>
      <w:r w:rsidR="002F38A8">
        <w:rPr>
          <w:rFonts w:ascii="Times New Roman" w:hAnsi="Times New Roman" w:cs="Times New Roman"/>
          <w:sz w:val="24"/>
          <w:szCs w:val="24"/>
        </w:rPr>
        <w:t xml:space="preserve">MDP, </w:t>
      </w:r>
      <w:r>
        <w:rPr>
          <w:rFonts w:ascii="Times New Roman" w:hAnsi="Times New Roman" w:cs="Times New Roman"/>
          <w:sz w:val="24"/>
          <w:szCs w:val="24"/>
        </w:rPr>
        <w:t xml:space="preserve"> appears to be the best method, as the MDP is inherently sequential, as shown by Papadimitriou and Tsitsiklis (1987).</w:t>
      </w:r>
      <w:r w:rsidR="00125F33">
        <w:rPr>
          <w:rFonts w:ascii="Times New Roman" w:hAnsi="Times New Roman" w:cs="Times New Roman"/>
          <w:sz w:val="24"/>
          <w:szCs w:val="24"/>
        </w:rPr>
        <w:t xml:space="preserve">  To create the </w:t>
      </w:r>
      <w:r w:rsidR="00562BB8">
        <w:rPr>
          <w:rFonts w:ascii="Times New Roman" w:hAnsi="Times New Roman" w:cs="Times New Roman"/>
          <w:sz w:val="24"/>
          <w:szCs w:val="24"/>
        </w:rPr>
        <w:t>SC</w:t>
      </w:r>
      <w:r w:rsidR="00125F33">
        <w:rPr>
          <w:rFonts w:ascii="Times New Roman" w:hAnsi="Times New Roman" w:cs="Times New Roman"/>
          <w:sz w:val="24"/>
          <w:szCs w:val="24"/>
        </w:rPr>
        <w:t xml:space="preserve">MDP, the collected data must be analyzed statistically.  </w:t>
      </w:r>
      <w:r w:rsidR="00162C94">
        <w:rPr>
          <w:rFonts w:ascii="Times New Roman" w:hAnsi="Times New Roman" w:cs="Times New Roman"/>
          <w:sz w:val="24"/>
          <w:szCs w:val="24"/>
        </w:rPr>
        <w:t>Calculati</w:t>
      </w:r>
      <w:r w:rsidR="00125F33">
        <w:rPr>
          <w:rFonts w:ascii="Times New Roman" w:hAnsi="Times New Roman" w:cs="Times New Roman"/>
          <w:sz w:val="24"/>
          <w:szCs w:val="24"/>
        </w:rPr>
        <w:t xml:space="preserve">ng this by hand can be difficult and time-consuming, particularly if the expert that requires the model is not </w:t>
      </w:r>
      <w:r w:rsidR="00167DB0">
        <w:rPr>
          <w:rFonts w:ascii="Times New Roman" w:hAnsi="Times New Roman" w:cs="Times New Roman"/>
          <w:sz w:val="24"/>
          <w:szCs w:val="24"/>
        </w:rPr>
        <w:t>the model’s creator</w:t>
      </w:r>
      <w:r w:rsidR="00125F33">
        <w:rPr>
          <w:rFonts w:ascii="Times New Roman" w:hAnsi="Times New Roman" w:cs="Times New Roman"/>
          <w:sz w:val="24"/>
          <w:szCs w:val="24"/>
        </w:rPr>
        <w:t xml:space="preserve">.  The MAGIC algorithm automates sequential data analysis and creates an </w:t>
      </w:r>
      <w:r w:rsidR="00562BB8">
        <w:rPr>
          <w:rFonts w:ascii="Times New Roman" w:hAnsi="Times New Roman" w:cs="Times New Roman"/>
          <w:sz w:val="24"/>
          <w:szCs w:val="24"/>
        </w:rPr>
        <w:t>SC</w:t>
      </w:r>
      <w:r w:rsidR="00125F33">
        <w:rPr>
          <w:rFonts w:ascii="Times New Roman" w:hAnsi="Times New Roman" w:cs="Times New Roman"/>
          <w:sz w:val="24"/>
          <w:szCs w:val="24"/>
        </w:rPr>
        <w:t xml:space="preserve">MDP for the agent, allowing the modeler to focus on the implementation of the behaviors themselves rather than the </w:t>
      </w:r>
      <w:r w:rsidR="00162C94">
        <w:rPr>
          <w:rFonts w:ascii="Times New Roman" w:hAnsi="Times New Roman" w:cs="Times New Roman"/>
          <w:sz w:val="24"/>
          <w:szCs w:val="24"/>
        </w:rPr>
        <w:t xml:space="preserve">creation of the </w:t>
      </w:r>
      <w:r w:rsidR="00125F33">
        <w:rPr>
          <w:rFonts w:ascii="Times New Roman" w:hAnsi="Times New Roman" w:cs="Times New Roman"/>
          <w:sz w:val="24"/>
          <w:szCs w:val="24"/>
        </w:rPr>
        <w:t>actual decision process.</w:t>
      </w:r>
    </w:p>
    <w:p w14:paraId="5B426F61" w14:textId="77777777" w:rsidR="00271071" w:rsidRDefault="00125F33"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In the MAGIC algorithm, the sequentia</w:t>
      </w:r>
      <w:r w:rsidR="00167DB0">
        <w:rPr>
          <w:rFonts w:ascii="Times New Roman" w:hAnsi="Times New Roman" w:cs="Times New Roman"/>
          <w:sz w:val="24"/>
          <w:szCs w:val="24"/>
        </w:rPr>
        <w:t>l data is read from a text file as strings of behaviors</w:t>
      </w:r>
      <w:r w:rsidR="0027050B">
        <w:rPr>
          <w:rFonts w:ascii="Times New Roman" w:hAnsi="Times New Roman" w:cs="Times New Roman"/>
          <w:sz w:val="24"/>
          <w:szCs w:val="24"/>
        </w:rPr>
        <w:t xml:space="preserve">, or sequences of behavior observations, as shown in </w:t>
      </w:r>
      <w:r w:rsidR="004C7339">
        <w:rPr>
          <w:rFonts w:ascii="Times New Roman" w:hAnsi="Times New Roman" w:cs="Times New Roman"/>
          <w:sz w:val="24"/>
          <w:szCs w:val="24"/>
        </w:rPr>
        <w:t>Figure 1</w:t>
      </w:r>
      <w:r w:rsidR="0027050B">
        <w:rPr>
          <w:rFonts w:ascii="Times New Roman" w:hAnsi="Times New Roman" w:cs="Times New Roman"/>
          <w:sz w:val="24"/>
          <w:szCs w:val="24"/>
        </w:rPr>
        <w:t xml:space="preserve"> below</w:t>
      </w:r>
      <w:r w:rsidR="00271071">
        <w:rPr>
          <w:rFonts w:ascii="Times New Roman" w:hAnsi="Times New Roman" w:cs="Times New Roman"/>
          <w:sz w:val="24"/>
          <w:szCs w:val="24"/>
        </w:rPr>
        <w:t>, taken from the nursing administration simulation</w:t>
      </w:r>
      <w:r w:rsidR="00DD52B3">
        <w:rPr>
          <w:rFonts w:ascii="Times New Roman" w:hAnsi="Times New Roman" w:cs="Times New Roman"/>
          <w:sz w:val="24"/>
          <w:szCs w:val="24"/>
        </w:rPr>
        <w:t>:</w:t>
      </w:r>
    </w:p>
    <w:p w14:paraId="1EB7B375" w14:textId="77777777" w:rsidR="004C7339" w:rsidRDefault="00271071" w:rsidP="000A20AC">
      <w:pPr>
        <w:pStyle w:val="NoSpacing"/>
        <w:keepNext/>
        <w:spacing w:line="360" w:lineRule="auto"/>
        <w:jc w:val="center"/>
      </w:pPr>
      <w:r w:rsidRPr="004C7339">
        <w:rPr>
          <w:rFonts w:ascii="Times New Roman" w:hAnsi="Times New Roman" w:cs="Times New Roman"/>
          <w:noProof/>
          <w:sz w:val="24"/>
          <w:szCs w:val="24"/>
        </w:rPr>
        <w:lastRenderedPageBreak/>
        <w:drawing>
          <wp:inline distT="0" distB="0" distL="0" distR="0" wp14:anchorId="2A94C841" wp14:editId="28D3332A">
            <wp:extent cx="2852928" cy="319125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example.jpg"/>
                    <pic:cNvPicPr/>
                  </pic:nvPicPr>
                  <pic:blipFill>
                    <a:blip r:embed="rId13">
                      <a:extLst>
                        <a:ext uri="{28A0092B-C50C-407E-A947-70E740481C1C}">
                          <a14:useLocalDpi xmlns:a14="http://schemas.microsoft.com/office/drawing/2010/main" val="0"/>
                        </a:ext>
                      </a:extLst>
                    </a:blip>
                    <a:stretch>
                      <a:fillRect/>
                    </a:stretch>
                  </pic:blipFill>
                  <pic:spPr>
                    <a:xfrm>
                      <a:off x="0" y="0"/>
                      <a:ext cx="2852928" cy="3191256"/>
                    </a:xfrm>
                    <a:prstGeom prst="rect">
                      <a:avLst/>
                    </a:prstGeom>
                  </pic:spPr>
                </pic:pic>
              </a:graphicData>
            </a:graphic>
          </wp:inline>
        </w:drawing>
      </w:r>
    </w:p>
    <w:p w14:paraId="086C5378" w14:textId="77777777" w:rsidR="000A20AC" w:rsidRPr="00E15E86" w:rsidRDefault="004C7339" w:rsidP="000A20AC">
      <w:pPr>
        <w:pStyle w:val="NoSpacing"/>
        <w:spacing w:line="480" w:lineRule="auto"/>
        <w:ind w:firstLine="720"/>
        <w:jc w:val="center"/>
        <w:rPr>
          <w:b/>
          <w:sz w:val="18"/>
          <w:szCs w:val="18"/>
        </w:rPr>
      </w:pPr>
      <w:r w:rsidRPr="00E15E86">
        <w:rPr>
          <w:b/>
          <w:sz w:val="18"/>
          <w:szCs w:val="18"/>
        </w:rPr>
        <w:t xml:space="preserve">Figure </w:t>
      </w:r>
      <w:r w:rsidR="00083163" w:rsidRPr="00E15E86">
        <w:rPr>
          <w:rFonts w:cs="Times New Roman"/>
          <w:b/>
          <w:sz w:val="18"/>
          <w:szCs w:val="18"/>
        </w:rPr>
        <w:fldChar w:fldCharType="begin"/>
      </w:r>
      <w:r w:rsidRPr="00E15E86">
        <w:rPr>
          <w:b/>
          <w:sz w:val="18"/>
          <w:szCs w:val="18"/>
        </w:rPr>
        <w:instrText xml:space="preserve"> SEQ Figure \* ARABIC </w:instrText>
      </w:r>
      <w:r w:rsidR="00083163" w:rsidRPr="00E15E86">
        <w:rPr>
          <w:rFonts w:cs="Times New Roman"/>
          <w:b/>
          <w:sz w:val="18"/>
          <w:szCs w:val="18"/>
        </w:rPr>
        <w:fldChar w:fldCharType="separate"/>
      </w:r>
      <w:r w:rsidR="00311A6B">
        <w:rPr>
          <w:b/>
          <w:noProof/>
          <w:sz w:val="18"/>
          <w:szCs w:val="18"/>
        </w:rPr>
        <w:t>1</w:t>
      </w:r>
      <w:r w:rsidR="00083163" w:rsidRPr="00E15E86">
        <w:rPr>
          <w:rFonts w:cs="Times New Roman"/>
          <w:b/>
          <w:sz w:val="18"/>
          <w:szCs w:val="18"/>
        </w:rPr>
        <w:fldChar w:fldCharType="end"/>
      </w:r>
      <w:r w:rsidRPr="00E15E86">
        <w:rPr>
          <w:b/>
          <w:sz w:val="18"/>
          <w:szCs w:val="18"/>
        </w:rPr>
        <w:t>: Data Used in the Nursing Administration Simulation</w:t>
      </w:r>
    </w:p>
    <w:p w14:paraId="3ECACC67" w14:textId="77777777" w:rsidR="004579FD" w:rsidRDefault="004579FD"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behaviors were observed by </w:t>
      </w:r>
      <w:r w:rsidR="00E76F3C">
        <w:rPr>
          <w:rFonts w:ascii="Times New Roman" w:hAnsi="Times New Roman" w:cs="Times New Roman"/>
          <w:sz w:val="24"/>
          <w:szCs w:val="24"/>
        </w:rPr>
        <w:t xml:space="preserve">students </w:t>
      </w:r>
      <w:r>
        <w:rPr>
          <w:rFonts w:ascii="Times New Roman" w:hAnsi="Times New Roman" w:cs="Times New Roman"/>
          <w:sz w:val="24"/>
          <w:szCs w:val="24"/>
        </w:rPr>
        <w:t>following nurses during their rounds over a period of three months and recorded using an iPad app.  The results were combined into one comma delimited text file. The start and end of each sequence is determined by the associated room number.  The behavior string is made up of a</w:t>
      </w:r>
      <w:r w:rsidR="00316779">
        <w:rPr>
          <w:rFonts w:ascii="Times New Roman" w:hAnsi="Times New Roman" w:cs="Times New Roman"/>
          <w:sz w:val="24"/>
          <w:szCs w:val="24"/>
        </w:rPr>
        <w:t>n ordered</w:t>
      </w:r>
      <w:r>
        <w:rPr>
          <w:rFonts w:ascii="Times New Roman" w:hAnsi="Times New Roman" w:cs="Times New Roman"/>
          <w:sz w:val="24"/>
          <w:szCs w:val="24"/>
        </w:rPr>
        <w:t xml:space="preserve"> list of the behaviors </w:t>
      </w:r>
      <w:r w:rsidR="008539CB">
        <w:rPr>
          <w:rFonts w:ascii="Times New Roman" w:hAnsi="Times New Roman" w:cs="Times New Roman"/>
          <w:sz w:val="24"/>
          <w:szCs w:val="24"/>
        </w:rPr>
        <w:t>in a given sequence.</w:t>
      </w:r>
    </w:p>
    <w:p w14:paraId="051072E6" w14:textId="77777777" w:rsidR="00125F33" w:rsidRDefault="00167DB0" w:rsidP="00841FF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behavior strings are of finite length, and some behaviors are unlikely to occur first or last, start and end states are added to each behavior string.  </w:t>
      </w:r>
      <w:r w:rsidR="00162C94">
        <w:rPr>
          <w:rFonts w:ascii="Times New Roman" w:hAnsi="Times New Roman" w:cs="Times New Roman"/>
          <w:sz w:val="24"/>
          <w:szCs w:val="24"/>
        </w:rPr>
        <w:t xml:space="preserve">Groups (or cycles) of behaviors that occur together repeatedly are regarded as one behavior state, and the string is changed accordingly to avoid miscalculation of transitional probabilities.  </w:t>
      </w:r>
      <w:r>
        <w:rPr>
          <w:rFonts w:ascii="Times New Roman" w:hAnsi="Times New Roman" w:cs="Times New Roman"/>
          <w:sz w:val="24"/>
          <w:szCs w:val="24"/>
        </w:rPr>
        <w:t xml:space="preserve">Each behavior is regarded as a state, and the transitional probabilities from one state to the next are calculated using the Markov assumption of conditional independence.  </w:t>
      </w:r>
      <w:r w:rsidR="00162C94">
        <w:rPr>
          <w:rFonts w:ascii="Times New Roman" w:hAnsi="Times New Roman" w:cs="Times New Roman"/>
          <w:sz w:val="24"/>
          <w:szCs w:val="24"/>
        </w:rPr>
        <w:t xml:space="preserve">Cycle </w:t>
      </w:r>
      <w:r w:rsidR="00162C94">
        <w:rPr>
          <w:rFonts w:ascii="Times New Roman" w:hAnsi="Times New Roman" w:cs="Times New Roman"/>
          <w:sz w:val="24"/>
          <w:szCs w:val="24"/>
        </w:rPr>
        <w:lastRenderedPageBreak/>
        <w:t xml:space="preserve">checking and transitional probability calculations are done using a dynamic programming approach, and a file is then output with the </w:t>
      </w:r>
      <w:r w:rsidR="0027050B">
        <w:rPr>
          <w:rFonts w:ascii="Times New Roman" w:hAnsi="Times New Roman" w:cs="Times New Roman"/>
          <w:sz w:val="24"/>
          <w:szCs w:val="24"/>
        </w:rPr>
        <w:t>SC</w:t>
      </w:r>
      <w:r w:rsidR="00162C94">
        <w:rPr>
          <w:rFonts w:ascii="Times New Roman" w:hAnsi="Times New Roman" w:cs="Times New Roman"/>
          <w:sz w:val="24"/>
          <w:szCs w:val="24"/>
        </w:rPr>
        <w:t>MDP states and transitional probabilities written in a standardized format that we will refer to as ABML, or Agent-Based Modeling Language.</w:t>
      </w:r>
      <w:r w:rsidR="000C7351">
        <w:rPr>
          <w:rFonts w:ascii="Times New Roman" w:hAnsi="Times New Roman" w:cs="Times New Roman"/>
          <w:sz w:val="24"/>
          <w:szCs w:val="24"/>
        </w:rPr>
        <w:t xml:space="preserve"> The specifics of ABML have yet to be determined and form part of the work proposed for this thesis.</w:t>
      </w:r>
      <w:r w:rsidR="0027050B">
        <w:rPr>
          <w:rFonts w:ascii="Times New Roman" w:hAnsi="Times New Roman" w:cs="Times New Roman"/>
          <w:sz w:val="24"/>
          <w:szCs w:val="24"/>
        </w:rPr>
        <w:t xml:space="preserve">  The current version of the algorithm is </w:t>
      </w:r>
      <w:r w:rsidR="00AE165E">
        <w:rPr>
          <w:rFonts w:ascii="Times New Roman" w:hAnsi="Times New Roman" w:cs="Times New Roman"/>
          <w:sz w:val="24"/>
          <w:szCs w:val="24"/>
        </w:rPr>
        <w:t>in Figure 2, below:</w:t>
      </w:r>
    </w:p>
    <w:p w14:paraId="63148F1C" w14:textId="77777777" w:rsidR="00BA3665" w:rsidRDefault="00BA3665" w:rsidP="004C7339">
      <w:pPr>
        <w:pStyle w:val="Quote"/>
      </w:pPr>
      <w:r>
        <w:t>MAGIC (File filename</w:t>
      </w:r>
      <w:r w:rsidR="00810E0E">
        <w:t>, Int maxTaskRepeat</w:t>
      </w:r>
      <w:r>
        <w:t>)</w:t>
      </w:r>
    </w:p>
    <w:p w14:paraId="26C30FCC" w14:textId="77777777" w:rsidR="00BA3665" w:rsidRDefault="00BA3665" w:rsidP="004C7339">
      <w:pPr>
        <w:spacing w:after="0" w:line="240" w:lineRule="auto"/>
      </w:pPr>
      <w:r>
        <w:t>Open File filename</w:t>
      </w:r>
    </w:p>
    <w:p w14:paraId="2441CACB" w14:textId="77777777" w:rsidR="0029676C" w:rsidRDefault="0029676C" w:rsidP="004C7339">
      <w:pPr>
        <w:spacing w:after="0" w:line="240" w:lineRule="auto"/>
      </w:pPr>
      <w:r>
        <w:t>Create List of taskNames</w:t>
      </w:r>
    </w:p>
    <w:p w14:paraId="0B0DA4BE" w14:textId="77777777" w:rsidR="0029676C" w:rsidRDefault="0029676C" w:rsidP="004C7339">
      <w:pPr>
        <w:spacing w:after="0" w:line="240" w:lineRule="auto"/>
      </w:pPr>
      <w:r>
        <w:t>Read File filename</w:t>
      </w:r>
    </w:p>
    <w:p w14:paraId="2575BC15" w14:textId="77777777" w:rsidR="0029676C" w:rsidRDefault="0029676C" w:rsidP="004C7339">
      <w:pPr>
        <w:spacing w:after="0" w:line="240" w:lineRule="auto"/>
      </w:pPr>
      <w:r>
        <w:t>ForEach task in File filename:</w:t>
      </w:r>
    </w:p>
    <w:p w14:paraId="30BD27CE" w14:textId="77777777" w:rsidR="0029676C" w:rsidRDefault="0029676C" w:rsidP="004C7339">
      <w:pPr>
        <w:spacing w:after="0" w:line="240" w:lineRule="auto"/>
      </w:pPr>
      <w:r>
        <w:tab/>
        <w:t>If task is not in List of taskNames, add task to List of taskNames</w:t>
      </w:r>
    </w:p>
    <w:p w14:paraId="63ACC9D3" w14:textId="77777777" w:rsidR="0029676C" w:rsidRDefault="0029676C" w:rsidP="004C7339">
      <w:pPr>
        <w:spacing w:after="0" w:line="240" w:lineRule="auto"/>
      </w:pPr>
      <w:r>
        <w:t>Create List of behaviorStrings</w:t>
      </w:r>
    </w:p>
    <w:p w14:paraId="76C78222" w14:textId="77777777" w:rsidR="00BA3665" w:rsidRDefault="00810E0E" w:rsidP="004C7339">
      <w:pPr>
        <w:spacing w:after="0" w:line="240" w:lineRule="auto"/>
      </w:pPr>
      <w:r>
        <w:t>While not end of file:</w:t>
      </w:r>
    </w:p>
    <w:p w14:paraId="5ED8546D" w14:textId="77777777" w:rsidR="00810E0E" w:rsidRDefault="00810E0E" w:rsidP="004C7339">
      <w:pPr>
        <w:spacing w:after="0" w:line="240" w:lineRule="auto"/>
      </w:pPr>
      <w:r>
        <w:tab/>
        <w:t>Read task</w:t>
      </w:r>
    </w:p>
    <w:p w14:paraId="2C2BC007" w14:textId="77777777" w:rsidR="00810E0E" w:rsidRDefault="00810E0E" w:rsidP="004C7339">
      <w:pPr>
        <w:spacing w:after="0" w:line="240" w:lineRule="auto"/>
      </w:pPr>
      <w:r>
        <w:tab/>
        <w:t>If task is first in behavior string, add “start” to behavior String</w:t>
      </w:r>
    </w:p>
    <w:p w14:paraId="25728BA2" w14:textId="77777777" w:rsidR="00810E0E" w:rsidRDefault="00810E0E" w:rsidP="004C7339">
      <w:pPr>
        <w:spacing w:after="0" w:line="240" w:lineRule="auto"/>
      </w:pPr>
      <w:r>
        <w:tab/>
        <w:t>Add task to behaviorString</w:t>
      </w:r>
    </w:p>
    <w:p w14:paraId="36639D72" w14:textId="77777777" w:rsidR="00810E0E" w:rsidRPr="00BA3665" w:rsidRDefault="00810E0E" w:rsidP="004C7339">
      <w:pPr>
        <w:spacing w:after="0" w:line="240" w:lineRule="auto"/>
      </w:pPr>
      <w:r>
        <w:tab/>
        <w:t>If task is last in behaviorString, add “end” to behaviorString</w:t>
      </w:r>
    </w:p>
    <w:p w14:paraId="269BDEDB" w14:textId="77777777" w:rsidR="00BA3665" w:rsidRDefault="00810E0E" w:rsidP="004C7339">
      <w:pPr>
        <w:spacing w:after="0" w:line="240" w:lineRule="auto"/>
      </w:pPr>
      <w:r>
        <w:t>Create list of cycles</w:t>
      </w:r>
    </w:p>
    <w:p w14:paraId="44C13320" w14:textId="77777777" w:rsidR="00810E0E" w:rsidRDefault="00810E0E" w:rsidP="004C7339">
      <w:pPr>
        <w:spacing w:after="0" w:line="240" w:lineRule="auto"/>
      </w:pPr>
      <w:r>
        <w:t>Foreach behaviorString</w:t>
      </w:r>
      <w:r w:rsidR="009D23B6">
        <w:t xml:space="preserve"> in behaviorStrings</w:t>
      </w:r>
      <w:r>
        <w:t>:</w:t>
      </w:r>
    </w:p>
    <w:p w14:paraId="42D33BF9" w14:textId="77777777" w:rsidR="009D23B6" w:rsidRDefault="00810E0E" w:rsidP="004C7339">
      <w:pPr>
        <w:spacing w:after="0" w:line="240" w:lineRule="auto"/>
      </w:pPr>
      <w:r>
        <w:tab/>
      </w:r>
      <w:r w:rsidR="009D23B6">
        <w:t>Foreach cycle in cycles:</w:t>
      </w:r>
    </w:p>
    <w:p w14:paraId="3CB0A822" w14:textId="77777777" w:rsidR="009D23B6" w:rsidRDefault="009D23B6" w:rsidP="004C7339">
      <w:pPr>
        <w:spacing w:after="0" w:line="240" w:lineRule="auto"/>
      </w:pPr>
      <w:r>
        <w:tab/>
        <w:t>If behaviorString contains cycle:</w:t>
      </w:r>
    </w:p>
    <w:p w14:paraId="602EF0AC" w14:textId="77777777" w:rsidR="009D23B6" w:rsidRDefault="009D23B6" w:rsidP="004C7339">
      <w:pPr>
        <w:spacing w:after="0" w:line="240" w:lineRule="auto"/>
      </w:pPr>
      <w:r>
        <w:tab/>
      </w:r>
      <w:r>
        <w:tab/>
        <w:t>Replace</w:t>
      </w:r>
      <w:r w:rsidR="00D1678B">
        <w:t xml:space="preserve"> cycle in behaviorString with “CYCLE” + cycle number</w:t>
      </w:r>
    </w:p>
    <w:p w14:paraId="03D3EBE7" w14:textId="77777777" w:rsidR="00810E0E" w:rsidRDefault="00D1678B" w:rsidP="004C7339">
      <w:pPr>
        <w:spacing w:after="0" w:line="240" w:lineRule="auto"/>
        <w:ind w:firstLine="720"/>
      </w:pPr>
      <w:r>
        <w:t>s</w:t>
      </w:r>
      <w:r w:rsidR="00810E0E">
        <w:t>ubstringLength ←2</w:t>
      </w:r>
    </w:p>
    <w:p w14:paraId="740DA23B" w14:textId="77777777" w:rsidR="00810E0E" w:rsidRDefault="00810E0E" w:rsidP="004C7339">
      <w:pPr>
        <w:spacing w:after="0" w:line="240" w:lineRule="auto"/>
      </w:pPr>
      <w:r>
        <w:tab/>
        <w:t>While substringLength &lt;= maxTaskRepeat:</w:t>
      </w:r>
    </w:p>
    <w:p w14:paraId="4A159CCE" w14:textId="77777777" w:rsidR="00810E0E" w:rsidRDefault="00810E0E" w:rsidP="004C7339">
      <w:pPr>
        <w:spacing w:after="0" w:line="240" w:lineRule="auto"/>
      </w:pPr>
      <w:r>
        <w:tab/>
      </w:r>
      <w:r>
        <w:tab/>
        <w:t>i←0</w:t>
      </w:r>
    </w:p>
    <w:p w14:paraId="3A2D6FEA" w14:textId="77777777" w:rsidR="00E01EFF" w:rsidRDefault="00E01EFF" w:rsidP="004C7339">
      <w:pPr>
        <w:spacing w:after="0" w:line="240" w:lineRule="auto"/>
      </w:pPr>
      <w:r>
        <w:tab/>
      </w:r>
      <w:r>
        <w:tab/>
        <w:t>while i&lt;length(behaviorString)-substringLength-1</w:t>
      </w:r>
    </w:p>
    <w:p w14:paraId="7C2B3F1E" w14:textId="77777777" w:rsidR="009D23B6" w:rsidRDefault="00810E0E" w:rsidP="004C7339">
      <w:pPr>
        <w:spacing w:after="0" w:line="240" w:lineRule="auto"/>
      </w:pPr>
      <w:r>
        <w:tab/>
      </w:r>
      <w:r>
        <w:tab/>
      </w:r>
      <w:r w:rsidR="00E01EFF">
        <w:tab/>
      </w:r>
      <w:r w:rsidR="009D23B6">
        <w:t>substring</w:t>
      </w:r>
      <w:r w:rsidR="00D1678B">
        <w:t xml:space="preserve"> ← behaviorString[i:substringLength-1]</w:t>
      </w:r>
    </w:p>
    <w:p w14:paraId="22215D4F" w14:textId="77777777" w:rsidR="00D1678B" w:rsidRDefault="00D1678B" w:rsidP="004C7339">
      <w:pPr>
        <w:spacing w:after="0" w:line="240" w:lineRule="auto"/>
      </w:pPr>
      <w:r>
        <w:tab/>
      </w:r>
      <w:r>
        <w:tab/>
      </w:r>
      <w:r w:rsidR="00E01EFF">
        <w:tab/>
      </w:r>
      <w:r>
        <w:t>if substring contains “CYCLE”:</w:t>
      </w:r>
    </w:p>
    <w:p w14:paraId="75055977" w14:textId="77777777" w:rsidR="00D1678B" w:rsidRDefault="00D1678B" w:rsidP="004C7339">
      <w:pPr>
        <w:spacing w:after="0" w:line="240" w:lineRule="auto"/>
      </w:pPr>
      <w:r>
        <w:tab/>
      </w:r>
      <w:r>
        <w:tab/>
      </w:r>
      <w:r>
        <w:tab/>
      </w:r>
      <w:r w:rsidR="00E01EFF">
        <w:tab/>
      </w:r>
      <w:r>
        <w:t>i←i+1</w:t>
      </w:r>
    </w:p>
    <w:p w14:paraId="69462C27" w14:textId="77777777" w:rsidR="00D1678B" w:rsidRDefault="00D1678B" w:rsidP="004C7339">
      <w:pPr>
        <w:spacing w:after="0" w:line="240" w:lineRule="auto"/>
      </w:pPr>
      <w:r>
        <w:tab/>
      </w:r>
      <w:r>
        <w:tab/>
      </w:r>
      <w:r>
        <w:tab/>
      </w:r>
      <w:r w:rsidR="00E01EFF">
        <w:tab/>
      </w:r>
      <w:r>
        <w:t>continue</w:t>
      </w:r>
    </w:p>
    <w:p w14:paraId="4418D32C" w14:textId="77777777" w:rsidR="00D1678B" w:rsidRDefault="00D1678B" w:rsidP="004C7339">
      <w:pPr>
        <w:spacing w:after="0" w:line="240" w:lineRule="auto"/>
      </w:pPr>
      <w:r>
        <w:tab/>
      </w:r>
      <w:r>
        <w:tab/>
      </w:r>
      <w:r w:rsidR="00E01EFF">
        <w:tab/>
      </w:r>
      <w:r>
        <w:t>count ← number of times behaviorString contains substring</w:t>
      </w:r>
    </w:p>
    <w:p w14:paraId="076A1442" w14:textId="77777777" w:rsidR="00D1678B" w:rsidRDefault="00D1678B" w:rsidP="004C7339">
      <w:pPr>
        <w:spacing w:after="0" w:line="240" w:lineRule="auto"/>
      </w:pPr>
      <w:r>
        <w:tab/>
      </w:r>
      <w:r>
        <w:tab/>
      </w:r>
      <w:r w:rsidR="00E01EFF">
        <w:tab/>
      </w:r>
      <w:r>
        <w:t>if count &gt; 2:</w:t>
      </w:r>
    </w:p>
    <w:p w14:paraId="0B97D037" w14:textId="77777777" w:rsidR="00D1678B" w:rsidRDefault="00D1678B" w:rsidP="004C7339">
      <w:pPr>
        <w:spacing w:after="0" w:line="240" w:lineRule="auto"/>
      </w:pPr>
      <w:r>
        <w:tab/>
      </w:r>
      <w:r>
        <w:tab/>
      </w:r>
      <w:r>
        <w:tab/>
      </w:r>
      <w:r w:rsidR="00E01EFF">
        <w:tab/>
      </w:r>
      <w:r>
        <w:t>add substring to List of cycles</w:t>
      </w:r>
    </w:p>
    <w:p w14:paraId="5A1B9636" w14:textId="77777777" w:rsidR="00D1678B" w:rsidRDefault="00D1678B" w:rsidP="004C7339">
      <w:pPr>
        <w:spacing w:after="0" w:line="240" w:lineRule="auto"/>
      </w:pPr>
      <w:r>
        <w:tab/>
      </w:r>
      <w:r>
        <w:tab/>
      </w:r>
      <w:r>
        <w:tab/>
      </w:r>
      <w:r w:rsidR="00E01EFF">
        <w:tab/>
      </w:r>
      <w:r>
        <w:t>replace substring in behaviorString with “CYCLE” + cycle number</w:t>
      </w:r>
    </w:p>
    <w:p w14:paraId="6F5E735A" w14:textId="77777777" w:rsidR="00D1678B" w:rsidRDefault="00D1678B" w:rsidP="004C7339">
      <w:pPr>
        <w:spacing w:after="0" w:line="240" w:lineRule="auto"/>
      </w:pPr>
      <w:r>
        <w:lastRenderedPageBreak/>
        <w:tab/>
      </w:r>
      <w:r>
        <w:tab/>
      </w:r>
      <w:r w:rsidR="00E01EFF">
        <w:tab/>
      </w:r>
      <w:r>
        <w:t>i←i+1</w:t>
      </w:r>
    </w:p>
    <w:p w14:paraId="157C2674" w14:textId="77777777" w:rsidR="00D1678B" w:rsidRDefault="00D1678B" w:rsidP="004C7339">
      <w:pPr>
        <w:spacing w:after="0" w:line="240" w:lineRule="auto"/>
      </w:pPr>
      <w:r>
        <w:tab/>
      </w:r>
      <w:r w:rsidR="00E01EFF">
        <w:tab/>
      </w:r>
      <w:r>
        <w:t>substringLength←substringLength + 1</w:t>
      </w:r>
    </w:p>
    <w:p w14:paraId="56DBF333" w14:textId="77777777" w:rsidR="002C5BE8" w:rsidRDefault="002C5BE8" w:rsidP="004C7339">
      <w:pPr>
        <w:spacing w:after="0" w:line="240" w:lineRule="auto"/>
      </w:pPr>
      <w:r>
        <w:t>Create SCMDP[state][transitionState] where the number of states and transitionStates are the number of tasks in the taskList + the number of cycles in the cycleList</w:t>
      </w:r>
    </w:p>
    <w:p w14:paraId="4F0DDB2B" w14:textId="77777777" w:rsidR="002C5BE8" w:rsidRDefault="002C5BE8" w:rsidP="004C7339">
      <w:pPr>
        <w:spacing w:after="0" w:line="240" w:lineRule="auto"/>
      </w:pPr>
      <w:r>
        <w:t>Foreach behaviorString in behaviorStrings:</w:t>
      </w:r>
    </w:p>
    <w:p w14:paraId="619DF32F" w14:textId="77777777" w:rsidR="002C5BE8" w:rsidRDefault="002C5BE8" w:rsidP="004C7339">
      <w:pPr>
        <w:spacing w:after="0" w:line="240" w:lineRule="auto"/>
      </w:pPr>
      <w:r>
        <w:tab/>
        <w:t>Foreach behavior in behaviorString:</w:t>
      </w:r>
    </w:p>
    <w:p w14:paraId="038747DE" w14:textId="77777777" w:rsidR="002C5BE8" w:rsidRDefault="002C5BE8" w:rsidP="004C7339">
      <w:pPr>
        <w:spacing w:after="0" w:line="240" w:lineRule="auto"/>
      </w:pPr>
      <w:r>
        <w:tab/>
      </w:r>
      <w:r>
        <w:tab/>
        <w:t>Add 1 to the corresponding transitionState</w:t>
      </w:r>
    </w:p>
    <w:p w14:paraId="77DCB170" w14:textId="77777777" w:rsidR="002C5BE8" w:rsidRDefault="002C5BE8" w:rsidP="004C7339">
      <w:pPr>
        <w:spacing w:after="0" w:line="240" w:lineRule="auto"/>
      </w:pPr>
      <w:r>
        <w:t>Foreach state in SCMDP:</w:t>
      </w:r>
    </w:p>
    <w:p w14:paraId="689012D1" w14:textId="77777777" w:rsidR="002C5BE8" w:rsidRDefault="002C5BE8" w:rsidP="004C7339">
      <w:pPr>
        <w:spacing w:after="0" w:line="240" w:lineRule="auto"/>
      </w:pPr>
      <w:r>
        <w:tab/>
        <w:t>total ← 0</w:t>
      </w:r>
    </w:p>
    <w:p w14:paraId="7A2EC2F3" w14:textId="77777777" w:rsidR="002C5BE8" w:rsidRDefault="002C5BE8" w:rsidP="004C7339">
      <w:pPr>
        <w:spacing w:after="0" w:line="240" w:lineRule="auto"/>
      </w:pPr>
      <w:r>
        <w:tab/>
        <w:t>Foreach transitionState in state:</w:t>
      </w:r>
    </w:p>
    <w:p w14:paraId="6EF9DB1C" w14:textId="77777777" w:rsidR="002C5BE8" w:rsidRDefault="002C5BE8" w:rsidP="004C7339">
      <w:pPr>
        <w:spacing w:after="0" w:line="240" w:lineRule="auto"/>
      </w:pPr>
      <w:r>
        <w:tab/>
      </w:r>
      <w:r>
        <w:tab/>
        <w:t>total←total + transitionState</w:t>
      </w:r>
    </w:p>
    <w:p w14:paraId="0257C4AD" w14:textId="77777777" w:rsidR="002C5BE8" w:rsidRDefault="002C5BE8" w:rsidP="004C7339">
      <w:pPr>
        <w:spacing w:after="0" w:line="240" w:lineRule="auto"/>
      </w:pPr>
      <w:r>
        <w:tab/>
        <w:t>Foreach transitionState in state:</w:t>
      </w:r>
    </w:p>
    <w:p w14:paraId="7C20CBEE" w14:textId="77777777" w:rsidR="002C5BE8" w:rsidRDefault="002C5BE8" w:rsidP="004C7339">
      <w:pPr>
        <w:spacing w:after="0" w:line="240" w:lineRule="auto"/>
      </w:pPr>
      <w:r>
        <w:tab/>
      </w:r>
      <w:r w:rsidR="0056019A">
        <w:tab/>
      </w:r>
      <w:r>
        <w:t>transitionState←transitionState / total</w:t>
      </w:r>
    </w:p>
    <w:p w14:paraId="113C5450" w14:textId="77777777" w:rsidR="008314D8" w:rsidRPr="00BA3665" w:rsidRDefault="008314D8" w:rsidP="004C7339">
      <w:pPr>
        <w:spacing w:after="0" w:line="240" w:lineRule="auto"/>
      </w:pPr>
      <w:r>
        <w:t>Print SCMDP to text file</w:t>
      </w:r>
    </w:p>
    <w:p w14:paraId="527B4C5D" w14:textId="77777777" w:rsidR="0027050B" w:rsidRPr="00E15E86" w:rsidRDefault="00AE165E" w:rsidP="00AE165E">
      <w:pPr>
        <w:pStyle w:val="NoSpacing"/>
        <w:spacing w:line="480" w:lineRule="auto"/>
        <w:jc w:val="center"/>
        <w:rPr>
          <w:rFonts w:cs="Times New Roman"/>
          <w:b/>
          <w:sz w:val="18"/>
          <w:szCs w:val="18"/>
        </w:rPr>
      </w:pPr>
      <w:r w:rsidRPr="00E15E86">
        <w:rPr>
          <w:rFonts w:cs="Times New Roman"/>
          <w:b/>
          <w:sz w:val="18"/>
          <w:szCs w:val="18"/>
        </w:rPr>
        <w:t>Figure 2: MAGIC Algorithm</w:t>
      </w:r>
    </w:p>
    <w:p w14:paraId="5F2D7AAD" w14:textId="77777777" w:rsidR="00177767" w:rsidRDefault="00177767" w:rsidP="004C733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The current output of the AMBL file follows the format:</w:t>
      </w:r>
    </w:p>
    <w:p w14:paraId="6EC83874" w14:textId="77777777" w:rsidR="00177767" w:rsidRDefault="00177767" w:rsidP="004C733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“State name” “State to transition to” Transitional probability “State to transition to”</w:t>
      </w:r>
    </w:p>
    <w:p w14:paraId="122AB2C7" w14:textId="77777777" w:rsidR="00177767" w:rsidRDefault="00177767" w:rsidP="004C733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Transitional probability …]</w:t>
      </w:r>
    </w:p>
    <w:p w14:paraId="0B1940DB" w14:textId="77777777" w:rsidR="00177767" w:rsidRDefault="00177767" w:rsidP="004C7339">
      <w:pPr>
        <w:pStyle w:val="NoSpacing"/>
        <w:spacing w:line="480" w:lineRule="auto"/>
        <w:rPr>
          <w:rFonts w:ascii="Times New Roman" w:hAnsi="Times New Roman" w:cs="Times New Roman"/>
          <w:sz w:val="24"/>
          <w:szCs w:val="24"/>
        </w:rPr>
      </w:pPr>
    </w:p>
    <w:p w14:paraId="62D9CCC0" w14:textId="77777777" w:rsidR="00177767" w:rsidRDefault="00177767" w:rsidP="004C7339">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w:t>
      </w:r>
      <w:r w:rsidR="00AE165E">
        <w:rPr>
          <w:rFonts w:ascii="Times New Roman" w:hAnsi="Times New Roman" w:cs="Times New Roman"/>
          <w:sz w:val="24"/>
          <w:szCs w:val="24"/>
        </w:rPr>
        <w:t xml:space="preserve">in Figure 3 </w:t>
      </w:r>
      <w:r>
        <w:rPr>
          <w:rFonts w:ascii="Times New Roman" w:hAnsi="Times New Roman" w:cs="Times New Roman"/>
          <w:sz w:val="24"/>
          <w:szCs w:val="24"/>
        </w:rPr>
        <w:t>is an example of the current AMBL text output using the MAGIC algorithm and the d</w:t>
      </w:r>
      <w:r w:rsidR="003412A9">
        <w:rPr>
          <w:rFonts w:ascii="Times New Roman" w:hAnsi="Times New Roman" w:cs="Times New Roman"/>
          <w:sz w:val="24"/>
          <w:szCs w:val="24"/>
        </w:rPr>
        <w:t>ata from the Nursing Simulation:</w:t>
      </w:r>
    </w:p>
    <w:p w14:paraId="5890CE9F" w14:textId="77777777" w:rsidR="003412A9" w:rsidRDefault="003412A9" w:rsidP="004C7339">
      <w:pPr>
        <w:pStyle w:val="NoSpacing"/>
        <w:spacing w:line="480" w:lineRule="auto"/>
        <w:rPr>
          <w:rFonts w:ascii="Times New Roman" w:hAnsi="Times New Roman" w:cs="Times New Roman"/>
          <w:sz w:val="24"/>
          <w:szCs w:val="24"/>
        </w:rPr>
      </w:pPr>
    </w:p>
    <w:p w14:paraId="465380AE" w14:textId="77777777" w:rsidR="00177767" w:rsidRPr="00177767" w:rsidRDefault="00177767" w:rsidP="004C7339">
      <w:pPr>
        <w:pStyle w:val="NoSpacing"/>
        <w:rPr>
          <w:rFonts w:ascii="Times New Roman" w:hAnsi="Times New Roman" w:cs="Times New Roman"/>
          <w:sz w:val="24"/>
          <w:szCs w:val="24"/>
        </w:rPr>
      </w:pPr>
      <w:r w:rsidRPr="00177767">
        <w:rPr>
          <w:rFonts w:ascii="Times New Roman" w:hAnsi="Times New Roman" w:cs="Times New Roman"/>
          <w:sz w:val="24"/>
          <w:szCs w:val="24"/>
        </w:rPr>
        <w:t xml:space="preserve">["other_care" "other_care" 0.048387 "close_med_box" 0.123656 "document_post_administration" 0.166667 "document_med_admin" 0.193548 "Cycle0" 0.198925 "Cycle3" 0.220430 "Cycle5" 0.258065 "login_to_mobile_computer" 0.279570 "move_computer_out" 0.301075 "Cycle19" 0.322581 "Cycle10" 0.338710 "Cycle16" 0.344086 "Cycle15" 0.365591 "scan_patient_meds" 0.370968 "scan_patient_id" 0.430108 "perform_assessment" 0.526882 "obtain_meds_pyxis" 0.537634 "review_patient_computer_record" 0.580645 "explain_meds" 0.586022 "dispose_of_trash" 0.596774 "review_patient_med_box" 0.688172 "move_to_next_room" 0.704301 "review_information" 0.709677 "setup_for_med_admin" 0.720430 "Cycle25" 0.725806 "bid_farewell_patient" 0.806452 "Cycle24" 0.822581 "clean_equipment" 0.827957 "assess_patient_for_other_needs" </w:t>
      </w:r>
      <w:r w:rsidRPr="00177767">
        <w:rPr>
          <w:rFonts w:ascii="Times New Roman" w:hAnsi="Times New Roman" w:cs="Times New Roman"/>
          <w:sz w:val="24"/>
          <w:szCs w:val="24"/>
        </w:rPr>
        <w:lastRenderedPageBreak/>
        <w:t>0.865591 "administer_meds" 0.892473 "clean_hands" 0.967742 "prepare_meds_for_admin" 1.000000]</w:t>
      </w:r>
    </w:p>
    <w:p w14:paraId="0C7C61AA" w14:textId="77777777" w:rsidR="00177767" w:rsidRPr="00177767" w:rsidRDefault="00177767" w:rsidP="004C7339">
      <w:pPr>
        <w:pStyle w:val="NoSpacing"/>
        <w:rPr>
          <w:rFonts w:ascii="Times New Roman" w:hAnsi="Times New Roman" w:cs="Times New Roman"/>
          <w:sz w:val="24"/>
          <w:szCs w:val="24"/>
        </w:rPr>
      </w:pPr>
      <w:r w:rsidRPr="00177767">
        <w:rPr>
          <w:rFonts w:ascii="Times New Roman" w:hAnsi="Times New Roman" w:cs="Times New Roman"/>
          <w:sz w:val="24"/>
          <w:szCs w:val="24"/>
        </w:rPr>
        <w:t>["close_med_box" "other_care" 0.064935 "close_med_box" 0.069264 "obtain_meds_medroom" 0.082251 "document_post_administration" 0.134199 "document_med_admin" 0.242424 "prepare_meds_for_admin" 0.264069 "Cycle3" 0.268398 "Cycle5" 0.311688 "login_to_mobile_computer" 0.316017 "move_computer_out" 0.341991 "Cycle19" 0.354978 "Cycle12" 0.359307 "Cycle14" 0.367965 "Cycle15" 0.385281 "scan_patient_meds" 0.402597 "other" 0.419913 "scan_patient_id" 0.428571 "perform_assessment" 0.571429 "obtain_meds_pyxis" 0.601732 "review_patient_computer_record" 0.645022 "explain_meds" 0.658009 "logoff_computer" 0.662338 "review_patient_med_box" 0.692641 "review_information" 0.696970 "put_on_gloves" 0.714286 "obtain_meds_outside" 0.718615 "Cycle22" 0.731602 "Cycle25" 0.740260 "bid_farewell_patient" 0.787879 "clean_equipment" 0.805195 "access_computer" 0.809524 "assess_patient_for_other_needs" 0.848485 "administer_meds" 0.926407 "clean_hands" 0.987013 "setup_for_med_admin" 1.000000]</w:t>
      </w:r>
    </w:p>
    <w:p w14:paraId="1ABB710E" w14:textId="77777777" w:rsidR="00177767" w:rsidRDefault="00177767" w:rsidP="004C7339">
      <w:pPr>
        <w:pStyle w:val="NoSpacing"/>
        <w:rPr>
          <w:rFonts w:ascii="Times New Roman" w:hAnsi="Times New Roman" w:cs="Times New Roman"/>
          <w:sz w:val="24"/>
          <w:szCs w:val="24"/>
        </w:rPr>
      </w:pPr>
      <w:r w:rsidRPr="00177767">
        <w:rPr>
          <w:rFonts w:ascii="Times New Roman" w:hAnsi="Times New Roman" w:cs="Times New Roman"/>
          <w:sz w:val="24"/>
          <w:szCs w:val="24"/>
        </w:rPr>
        <w:t>["scan_nurse_badge" "review_patient_computer_record" 0.090909 "perform_assessment" 0.181818 "perform_preadmin_assesments" 0.272727 "Cycle6" 0.363636 "scan_patient_id" 0.454545 "enter_room" 0.545455 "login_to_mobile_computer" 1.000000]</w:t>
      </w:r>
    </w:p>
    <w:p w14:paraId="23ECE5B4" w14:textId="77777777" w:rsidR="003412A9" w:rsidRPr="00E15E86" w:rsidRDefault="00AE165E" w:rsidP="00AE165E">
      <w:pPr>
        <w:pStyle w:val="NoSpacing"/>
        <w:spacing w:line="480" w:lineRule="auto"/>
        <w:jc w:val="center"/>
        <w:rPr>
          <w:rFonts w:cs="Times New Roman"/>
          <w:b/>
          <w:sz w:val="18"/>
          <w:szCs w:val="18"/>
        </w:rPr>
      </w:pPr>
      <w:r w:rsidRPr="00E15E86">
        <w:rPr>
          <w:rFonts w:cs="Times New Roman"/>
          <w:b/>
          <w:color w:val="000000" w:themeColor="text1"/>
          <w:sz w:val="18"/>
          <w:szCs w:val="18"/>
        </w:rPr>
        <w:t>Figure 3: Data Produced Using the MAGIC Algorithm</w:t>
      </w:r>
    </w:p>
    <w:p w14:paraId="5234E608" w14:textId="77777777" w:rsidR="00162C94" w:rsidRDefault="00162C94" w:rsidP="002158CE">
      <w:pPr>
        <w:pStyle w:val="subheading"/>
      </w:pPr>
      <w:r>
        <w:t>The MAGIC BAG (MAGIC Behavior Adjustment Graph) tool</w:t>
      </w:r>
      <w:r w:rsidR="002158CE">
        <w:t>:</w:t>
      </w:r>
    </w:p>
    <w:p w14:paraId="5269B139" w14:textId="77777777" w:rsidR="005833F4" w:rsidRDefault="002158CE" w:rsidP="005833F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MAGIC BAG tool will be created in </w:t>
      </w:r>
      <w:r w:rsidR="000544F6">
        <w:rPr>
          <w:rFonts w:ascii="Times New Roman" w:hAnsi="Times New Roman" w:cs="Times New Roman"/>
          <w:sz w:val="24"/>
          <w:szCs w:val="24"/>
        </w:rPr>
        <w:t>NetLogo</w:t>
      </w:r>
      <w:r>
        <w:rPr>
          <w:rFonts w:ascii="Times New Roman" w:hAnsi="Times New Roman" w:cs="Times New Roman"/>
          <w:sz w:val="24"/>
          <w:szCs w:val="24"/>
        </w:rPr>
        <w:t>, which</w:t>
      </w:r>
      <w:r w:rsidR="000544F6">
        <w:rPr>
          <w:rFonts w:ascii="Times New Roman" w:hAnsi="Times New Roman" w:cs="Times New Roman"/>
          <w:sz w:val="24"/>
          <w:szCs w:val="24"/>
        </w:rPr>
        <w:t xml:space="preserve"> provides a simple interface that is easy for end-users to understand.  The MAGIC BAG loads and parses a text file written in ABML and turns it into a graph, allowing the </w:t>
      </w:r>
      <w:r w:rsidR="00DD52B3">
        <w:rPr>
          <w:rFonts w:ascii="Times New Roman" w:hAnsi="Times New Roman" w:cs="Times New Roman"/>
          <w:sz w:val="24"/>
          <w:szCs w:val="24"/>
        </w:rPr>
        <w:t>SC</w:t>
      </w:r>
      <w:r w:rsidR="000544F6">
        <w:rPr>
          <w:rFonts w:ascii="Times New Roman" w:hAnsi="Times New Roman" w:cs="Times New Roman"/>
          <w:sz w:val="24"/>
          <w:szCs w:val="24"/>
        </w:rPr>
        <w:t>MDP’s behavior states and transitional probabilities to be adjusted more easily by those who are less familiar with programming</w:t>
      </w:r>
      <w:r w:rsidR="002F38A8">
        <w:rPr>
          <w:rFonts w:ascii="Times New Roman" w:hAnsi="Times New Roman" w:cs="Times New Roman"/>
          <w:sz w:val="24"/>
          <w:szCs w:val="24"/>
        </w:rPr>
        <w:t xml:space="preserve"> by using buttons and simple drag-and-drop commands</w:t>
      </w:r>
      <w:r w:rsidR="000544F6">
        <w:rPr>
          <w:rFonts w:ascii="Times New Roman" w:hAnsi="Times New Roman" w:cs="Times New Roman"/>
          <w:sz w:val="24"/>
          <w:szCs w:val="24"/>
        </w:rPr>
        <w:t>.  It then outputs a file in ABML to be used in an actual simulation.</w:t>
      </w:r>
      <w:r w:rsidR="00DF62CE">
        <w:rPr>
          <w:rFonts w:ascii="Times New Roman" w:hAnsi="Times New Roman" w:cs="Times New Roman"/>
          <w:sz w:val="24"/>
          <w:szCs w:val="24"/>
        </w:rPr>
        <w:t xml:space="preserve">  A screenshot of the MAGIC BAG tool in its current state is shown </w:t>
      </w:r>
      <w:r w:rsidR="00AE165E">
        <w:rPr>
          <w:rFonts w:ascii="Times New Roman" w:hAnsi="Times New Roman" w:cs="Times New Roman"/>
          <w:sz w:val="24"/>
          <w:szCs w:val="24"/>
        </w:rPr>
        <w:t xml:space="preserve">in Figure 4 </w:t>
      </w:r>
      <w:r w:rsidR="00DF62CE">
        <w:rPr>
          <w:rFonts w:ascii="Times New Roman" w:hAnsi="Times New Roman" w:cs="Times New Roman"/>
          <w:sz w:val="24"/>
          <w:szCs w:val="24"/>
        </w:rPr>
        <w:t>below:</w:t>
      </w:r>
    </w:p>
    <w:p w14:paraId="3BC0BC43" w14:textId="77777777" w:rsidR="00AE165E" w:rsidRDefault="00271071" w:rsidP="00AE165E">
      <w:pPr>
        <w:pStyle w:val="NoSpacing"/>
        <w:keepNext/>
        <w:spacing w:line="480" w:lineRule="auto"/>
        <w:ind w:firstLine="720"/>
      </w:pPr>
      <w:r w:rsidRPr="004C7339">
        <w:rPr>
          <w:rFonts w:ascii="Times New Roman" w:hAnsi="Times New Roman" w:cs="Times New Roman"/>
          <w:noProof/>
          <w:sz w:val="24"/>
          <w:szCs w:val="24"/>
        </w:rPr>
        <w:lastRenderedPageBreak/>
        <w:drawing>
          <wp:inline distT="0" distB="0" distL="0" distR="0" wp14:anchorId="495EAC06" wp14:editId="4FFA2CE2">
            <wp:extent cx="4498848" cy="3666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screen.jpg"/>
                    <pic:cNvPicPr/>
                  </pic:nvPicPr>
                  <pic:blipFill>
                    <a:blip r:embed="rId14">
                      <a:extLst>
                        <a:ext uri="{28A0092B-C50C-407E-A947-70E740481C1C}">
                          <a14:useLocalDpi xmlns:a14="http://schemas.microsoft.com/office/drawing/2010/main" val="0"/>
                        </a:ext>
                      </a:extLst>
                    </a:blip>
                    <a:stretch>
                      <a:fillRect/>
                    </a:stretch>
                  </pic:blipFill>
                  <pic:spPr>
                    <a:xfrm>
                      <a:off x="0" y="0"/>
                      <a:ext cx="4498848" cy="3666744"/>
                    </a:xfrm>
                    <a:prstGeom prst="rect">
                      <a:avLst/>
                    </a:prstGeom>
                  </pic:spPr>
                </pic:pic>
              </a:graphicData>
            </a:graphic>
          </wp:inline>
        </w:drawing>
      </w:r>
    </w:p>
    <w:p w14:paraId="6C032709" w14:textId="77777777" w:rsidR="00271071" w:rsidRPr="00E15E86" w:rsidRDefault="00AE165E" w:rsidP="00AE165E">
      <w:pPr>
        <w:pStyle w:val="Caption"/>
        <w:jc w:val="center"/>
        <w:rPr>
          <w:rFonts w:ascii="Times New Roman" w:hAnsi="Times New Roman" w:cs="Times New Roman"/>
          <w:color w:val="000000" w:themeColor="text1"/>
          <w:sz w:val="24"/>
          <w:szCs w:val="24"/>
        </w:rPr>
      </w:pPr>
      <w:r w:rsidRPr="00E15E86">
        <w:rPr>
          <w:color w:val="000000" w:themeColor="text1"/>
        </w:rPr>
        <w:t>Figure 4: The MAGICBAG Tool</w:t>
      </w:r>
    </w:p>
    <w:p w14:paraId="4FFD7629" w14:textId="77777777" w:rsidR="006C4D90" w:rsidRDefault="006C4D90" w:rsidP="005833F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tool </w:t>
      </w:r>
      <w:r w:rsidR="009B7DE4">
        <w:rPr>
          <w:rFonts w:ascii="Times New Roman" w:hAnsi="Times New Roman" w:cs="Times New Roman"/>
          <w:sz w:val="24"/>
          <w:szCs w:val="24"/>
        </w:rPr>
        <w:t xml:space="preserve">currently </w:t>
      </w:r>
      <w:r>
        <w:rPr>
          <w:rFonts w:ascii="Times New Roman" w:hAnsi="Times New Roman" w:cs="Times New Roman"/>
          <w:sz w:val="24"/>
          <w:szCs w:val="24"/>
        </w:rPr>
        <w:t xml:space="preserve">allows end-users to adjust the minimum probability for a transition to be allowed, eliminating any transitions under the minimum.  It also allows the creation of new transitions </w:t>
      </w:r>
      <w:r w:rsidR="005A2BD5">
        <w:rPr>
          <w:rFonts w:ascii="Times New Roman" w:hAnsi="Times New Roman" w:cs="Times New Roman"/>
          <w:sz w:val="24"/>
          <w:szCs w:val="24"/>
        </w:rPr>
        <w:t xml:space="preserve">between states, </w:t>
      </w:r>
      <w:r w:rsidR="00092137">
        <w:rPr>
          <w:rFonts w:ascii="Times New Roman" w:hAnsi="Times New Roman" w:cs="Times New Roman"/>
          <w:sz w:val="24"/>
          <w:szCs w:val="24"/>
        </w:rPr>
        <w:t xml:space="preserve">direct elimination of transitions, </w:t>
      </w:r>
      <w:r w:rsidR="005A2BD5">
        <w:rPr>
          <w:rFonts w:ascii="Times New Roman" w:hAnsi="Times New Roman" w:cs="Times New Roman"/>
          <w:sz w:val="24"/>
          <w:szCs w:val="24"/>
        </w:rPr>
        <w:t>and the combination</w:t>
      </w:r>
      <w:r>
        <w:rPr>
          <w:rFonts w:ascii="Times New Roman" w:hAnsi="Times New Roman" w:cs="Times New Roman"/>
          <w:sz w:val="24"/>
          <w:szCs w:val="24"/>
        </w:rPr>
        <w:t xml:space="preserve"> of two states into one.</w:t>
      </w:r>
      <w:r w:rsidR="00960481">
        <w:rPr>
          <w:rFonts w:ascii="Times New Roman" w:hAnsi="Times New Roman" w:cs="Times New Roman"/>
          <w:sz w:val="24"/>
          <w:szCs w:val="24"/>
        </w:rPr>
        <w:t xml:space="preserve"> The resulting graph can then be saved as a text file.</w:t>
      </w:r>
    </w:p>
    <w:p w14:paraId="49AAE054" w14:textId="77777777" w:rsidR="00C663CA" w:rsidRDefault="00C663CA" w:rsidP="00841FF6">
      <w:pPr>
        <w:pStyle w:val="NoSpacing"/>
        <w:spacing w:line="480" w:lineRule="auto"/>
        <w:ind w:firstLine="720"/>
        <w:rPr>
          <w:rFonts w:ascii="Times New Roman" w:hAnsi="Times New Roman" w:cs="Times New Roman"/>
          <w:sz w:val="24"/>
          <w:szCs w:val="24"/>
        </w:rPr>
      </w:pPr>
    </w:p>
    <w:p w14:paraId="3B6CE3C3" w14:textId="77777777" w:rsidR="007152D5" w:rsidRDefault="007152D5" w:rsidP="002158CE">
      <w:pPr>
        <w:pStyle w:val="subheading"/>
      </w:pPr>
      <w:r>
        <w:t xml:space="preserve">The </w:t>
      </w:r>
      <w:r w:rsidR="00572903">
        <w:t>Multi-</w:t>
      </w:r>
      <w:r>
        <w:t>MAGIC algorithm</w:t>
      </w:r>
      <w:r w:rsidR="002158CE">
        <w:t>:</w:t>
      </w:r>
    </w:p>
    <w:p w14:paraId="5B6A833C" w14:textId="77777777" w:rsidR="007152D5" w:rsidRPr="004C7339" w:rsidRDefault="007152D5" w:rsidP="004C7339">
      <w:pPr>
        <w:pStyle w:val="NoSpacing"/>
        <w:spacing w:line="480" w:lineRule="auto"/>
        <w:ind w:firstLine="720"/>
        <w:rPr>
          <w:sz w:val="24"/>
          <w:szCs w:val="24"/>
        </w:rPr>
      </w:pPr>
      <w:r w:rsidRPr="004C7339">
        <w:rPr>
          <w:rFonts w:ascii="Times New Roman" w:hAnsi="Times New Roman" w:cs="Times New Roman"/>
          <w:sz w:val="24"/>
          <w:szCs w:val="24"/>
        </w:rPr>
        <w:t xml:space="preserve">There are times when one collection of behavior sequence data incorporates the behaviors of individuals with different behavior styles or roles, and it would be good to have more than one </w:t>
      </w:r>
      <w:ins w:id="1" w:author="Bridgette" w:date="2013-09-10T11:06:00Z">
        <w:r w:rsidR="00BB30FB">
          <w:rPr>
            <w:rFonts w:ascii="Times New Roman" w:hAnsi="Times New Roman" w:cs="Times New Roman"/>
            <w:sz w:val="24"/>
            <w:szCs w:val="24"/>
          </w:rPr>
          <w:t>SC</w:t>
        </w:r>
      </w:ins>
      <w:r w:rsidRPr="004C7339">
        <w:rPr>
          <w:rFonts w:ascii="Times New Roman" w:hAnsi="Times New Roman" w:cs="Times New Roman"/>
          <w:sz w:val="24"/>
          <w:szCs w:val="24"/>
        </w:rPr>
        <w:t>MDP</w:t>
      </w:r>
      <w:r w:rsidR="002F38A8" w:rsidRPr="004C7339">
        <w:rPr>
          <w:rFonts w:ascii="Times New Roman" w:hAnsi="Times New Roman" w:cs="Times New Roman"/>
          <w:sz w:val="24"/>
          <w:szCs w:val="24"/>
        </w:rPr>
        <w:t>+</w:t>
      </w:r>
      <w:r w:rsidRPr="004C7339">
        <w:rPr>
          <w:rFonts w:ascii="Times New Roman" w:hAnsi="Times New Roman" w:cs="Times New Roman"/>
          <w:sz w:val="24"/>
          <w:szCs w:val="24"/>
        </w:rPr>
        <w:t xml:space="preserve"> in order to distinguish between those roles.  The </w:t>
      </w:r>
      <w:r w:rsidR="007F2E33">
        <w:rPr>
          <w:rFonts w:ascii="Times New Roman" w:hAnsi="Times New Roman" w:cs="Times New Roman"/>
          <w:sz w:val="24"/>
          <w:szCs w:val="24"/>
        </w:rPr>
        <w:t>Multi-</w:t>
      </w:r>
      <w:r w:rsidRPr="004C7339">
        <w:rPr>
          <w:rFonts w:ascii="Times New Roman" w:hAnsi="Times New Roman" w:cs="Times New Roman"/>
          <w:sz w:val="24"/>
          <w:szCs w:val="24"/>
        </w:rPr>
        <w:lastRenderedPageBreak/>
        <w:t xml:space="preserve">MAGIC+ algorithm allows the user to specify the number of </w:t>
      </w:r>
      <w:r w:rsidR="007F2E33">
        <w:rPr>
          <w:rFonts w:ascii="Times New Roman" w:hAnsi="Times New Roman" w:cs="Times New Roman"/>
          <w:sz w:val="24"/>
          <w:szCs w:val="24"/>
        </w:rPr>
        <w:t>SC</w:t>
      </w:r>
      <w:r w:rsidRPr="004C7339">
        <w:rPr>
          <w:rFonts w:ascii="Times New Roman" w:hAnsi="Times New Roman" w:cs="Times New Roman"/>
          <w:sz w:val="24"/>
          <w:szCs w:val="24"/>
        </w:rPr>
        <w:t>MDP’s to be produced by the algorithm.  It uses compression on the behavior strings, removing behaviors that are repeated in sequence in order to create the most compact version of the workflow.  It then creates a dummy workflow and uses edit distance</w:t>
      </w:r>
      <w:r w:rsidR="004B3AB1" w:rsidRPr="004C7339">
        <w:rPr>
          <w:rFonts w:ascii="Times New Roman" w:hAnsi="Times New Roman" w:cs="Times New Roman"/>
          <w:sz w:val="24"/>
          <w:szCs w:val="24"/>
        </w:rPr>
        <w:t xml:space="preserve"> (Liu et al., 2007)</w:t>
      </w:r>
      <w:r w:rsidRPr="004C7339">
        <w:rPr>
          <w:rFonts w:ascii="Times New Roman" w:hAnsi="Times New Roman" w:cs="Times New Roman"/>
          <w:sz w:val="24"/>
          <w:szCs w:val="24"/>
        </w:rPr>
        <w:t xml:space="preserve"> </w:t>
      </w:r>
      <w:r w:rsidR="002F38A8" w:rsidRPr="004C7339">
        <w:rPr>
          <w:rFonts w:ascii="Times New Roman" w:hAnsi="Times New Roman" w:cs="Times New Roman"/>
          <w:sz w:val="24"/>
          <w:szCs w:val="24"/>
        </w:rPr>
        <w:t>with</w:t>
      </w:r>
      <w:r w:rsidRPr="004C7339">
        <w:rPr>
          <w:rFonts w:ascii="Times New Roman" w:hAnsi="Times New Roman" w:cs="Times New Roman"/>
          <w:sz w:val="24"/>
          <w:szCs w:val="24"/>
        </w:rPr>
        <w:t xml:space="preserve"> the k-nearest neighbor method</w:t>
      </w:r>
      <w:r w:rsidR="002F38A8" w:rsidRPr="004C7339">
        <w:rPr>
          <w:rFonts w:ascii="Times New Roman" w:hAnsi="Times New Roman" w:cs="Times New Roman"/>
          <w:sz w:val="24"/>
          <w:szCs w:val="24"/>
        </w:rPr>
        <w:t xml:space="preserve"> in order to cluster the behavior sequences.  Each cluster is then processed as a separate </w:t>
      </w:r>
      <w:r w:rsidR="007F2E33">
        <w:rPr>
          <w:rFonts w:ascii="Times New Roman" w:hAnsi="Times New Roman" w:cs="Times New Roman"/>
          <w:sz w:val="24"/>
          <w:szCs w:val="24"/>
        </w:rPr>
        <w:t>SC</w:t>
      </w:r>
      <w:r w:rsidR="002F38A8" w:rsidRPr="004C7339">
        <w:rPr>
          <w:rFonts w:ascii="Times New Roman" w:hAnsi="Times New Roman" w:cs="Times New Roman"/>
          <w:sz w:val="24"/>
          <w:szCs w:val="24"/>
        </w:rPr>
        <w:t>MDP.</w:t>
      </w:r>
    </w:p>
    <w:p w14:paraId="20397502" w14:textId="77777777" w:rsidR="00795CBF" w:rsidRDefault="00795CBF" w:rsidP="00841FF6">
      <w:pPr>
        <w:pStyle w:val="NoSpacing"/>
        <w:spacing w:line="480" w:lineRule="auto"/>
        <w:ind w:firstLine="720"/>
        <w:rPr>
          <w:rFonts w:ascii="Times New Roman" w:hAnsi="Times New Roman" w:cs="Times New Roman"/>
          <w:sz w:val="24"/>
          <w:szCs w:val="24"/>
        </w:rPr>
      </w:pPr>
    </w:p>
    <w:p w14:paraId="574A89E5" w14:textId="77777777" w:rsidR="00DF62CE" w:rsidRDefault="00DF62CE" w:rsidP="00DF62CE">
      <w:pPr>
        <w:pStyle w:val="subheading"/>
      </w:pPr>
      <w:r>
        <w:t>Test Phase One:</w:t>
      </w:r>
    </w:p>
    <w:p w14:paraId="6198EA8F" w14:textId="77777777" w:rsidR="00A30ADF" w:rsidRDefault="00DF62CE" w:rsidP="004C4D3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series of </w:t>
      </w:r>
      <w:r w:rsidR="00A30ADF">
        <w:rPr>
          <w:rFonts w:ascii="Times New Roman" w:hAnsi="Times New Roman" w:cs="Times New Roman"/>
          <w:sz w:val="24"/>
          <w:szCs w:val="24"/>
        </w:rPr>
        <w:t xml:space="preserve">approximately 100 </w:t>
      </w:r>
      <w:r>
        <w:rPr>
          <w:rFonts w:ascii="Times New Roman" w:hAnsi="Times New Roman" w:cs="Times New Roman"/>
          <w:sz w:val="24"/>
          <w:szCs w:val="24"/>
        </w:rPr>
        <w:t xml:space="preserve">random finite strings of characters </w:t>
      </w:r>
      <w:r w:rsidR="00A30ADF">
        <w:rPr>
          <w:rFonts w:ascii="Times New Roman" w:hAnsi="Times New Roman" w:cs="Times New Roman"/>
          <w:sz w:val="24"/>
          <w:szCs w:val="24"/>
        </w:rPr>
        <w:t xml:space="preserve">from 5 to 15 characters in length </w:t>
      </w:r>
      <w:r>
        <w:rPr>
          <w:rFonts w:ascii="Times New Roman" w:hAnsi="Times New Roman" w:cs="Times New Roman"/>
          <w:sz w:val="24"/>
          <w:szCs w:val="24"/>
        </w:rPr>
        <w:t>will be generated and saved as a text file</w:t>
      </w:r>
      <w:r w:rsidR="00A30ADF">
        <w:rPr>
          <w:rFonts w:ascii="Times New Roman" w:hAnsi="Times New Roman" w:cs="Times New Roman"/>
          <w:sz w:val="24"/>
          <w:szCs w:val="24"/>
        </w:rPr>
        <w:t>, as shown in Figure 5 below</w:t>
      </w:r>
      <w:r>
        <w:rPr>
          <w:rFonts w:ascii="Times New Roman" w:hAnsi="Times New Roman" w:cs="Times New Roman"/>
          <w:sz w:val="24"/>
          <w:szCs w:val="24"/>
        </w:rPr>
        <w:t>.</w:t>
      </w:r>
    </w:p>
    <w:p w14:paraId="426B5E05" w14:textId="7111F66A" w:rsidR="00A30ADF" w:rsidRDefault="00464005" w:rsidP="00E15E86">
      <w:pPr>
        <w:pStyle w:val="NoSpacing"/>
        <w:ind w:firstLine="72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inline distT="0" distB="0" distL="0" distR="0" wp14:anchorId="3CC8CFE3" wp14:editId="477510CA">
                <wp:extent cx="2374265" cy="2488565"/>
                <wp:effectExtent l="0" t="0" r="13335" b="2667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488565"/>
                        </a:xfrm>
                        <a:prstGeom prst="rect">
                          <a:avLst/>
                        </a:prstGeom>
                        <a:solidFill>
                          <a:srgbClr val="FFFFFF"/>
                        </a:solidFill>
                        <a:ln w="9525">
                          <a:solidFill>
                            <a:srgbClr val="000000"/>
                          </a:solidFill>
                          <a:miter lim="800000"/>
                          <a:headEnd/>
                          <a:tailEnd/>
                        </a:ln>
                      </wps:spPr>
                      <wps:txbx>
                        <w:txbxContent>
                          <w:p w14:paraId="75C233C6" w14:textId="77777777" w:rsidR="00EC217F" w:rsidRDefault="00EC217F" w:rsidP="00E15E86">
                            <w:pPr>
                              <w:spacing w:after="0" w:line="240" w:lineRule="auto"/>
                            </w:pPr>
                            <w:r>
                              <w:t>f,a,c,c,b,b</w:t>
                            </w:r>
                          </w:p>
                          <w:p w14:paraId="36491696" w14:textId="77777777" w:rsidR="00EC217F" w:rsidRDefault="00EC217F" w:rsidP="00E15E86">
                            <w:pPr>
                              <w:spacing w:after="0" w:line="240" w:lineRule="auto"/>
                            </w:pPr>
                            <w:r>
                              <w:t>a,a,d,d,e,b,a,f,a,a,c,b</w:t>
                            </w:r>
                          </w:p>
                          <w:p w14:paraId="2CF44273" w14:textId="77777777" w:rsidR="00EC217F" w:rsidRDefault="00EC217F" w:rsidP="00E15E86">
                            <w:pPr>
                              <w:spacing w:after="0" w:line="240" w:lineRule="auto"/>
                            </w:pPr>
                            <w:r>
                              <w:t>c,b,f,b,f,f,b,d,a,c</w:t>
                            </w:r>
                          </w:p>
                          <w:p w14:paraId="31A5F3F8" w14:textId="77777777" w:rsidR="00EC217F" w:rsidRDefault="00EC217F" w:rsidP="00E15E86">
                            <w:pPr>
                              <w:spacing w:after="0" w:line="240" w:lineRule="auto"/>
                            </w:pPr>
                            <w:r>
                              <w:t>e,a,a,b,d,b,a,c,d,a,b,d,b</w:t>
                            </w:r>
                          </w:p>
                          <w:p w14:paraId="468D41CB" w14:textId="77777777" w:rsidR="00EC217F" w:rsidRDefault="00EC217F" w:rsidP="00E15E86">
                            <w:pPr>
                              <w:spacing w:after="0" w:line="240" w:lineRule="auto"/>
                            </w:pPr>
                            <w:r>
                              <w:t>b,a,f,a,e,a,a,e,b</w:t>
                            </w:r>
                          </w:p>
                          <w:p w14:paraId="3421D446" w14:textId="77777777" w:rsidR="00EC217F" w:rsidRDefault="00EC217F" w:rsidP="00E15E86">
                            <w:pPr>
                              <w:spacing w:after="0" w:line="240" w:lineRule="auto"/>
                            </w:pPr>
                            <w:r>
                              <w:t>e,b,e,c,b,f,a</w:t>
                            </w:r>
                          </w:p>
                          <w:p w14:paraId="10D95EDE" w14:textId="77777777" w:rsidR="00EC217F" w:rsidRDefault="00EC217F" w:rsidP="00E15E86">
                            <w:pPr>
                              <w:spacing w:after="0" w:line="240" w:lineRule="auto"/>
                            </w:pPr>
                            <w:r>
                              <w:t>c,e,e,d,e,e,d,f,a,b,d,e,c,a,c</w:t>
                            </w:r>
                          </w:p>
                          <w:p w14:paraId="7E193187" w14:textId="77777777" w:rsidR="00EC217F" w:rsidRDefault="00EC217F" w:rsidP="00E15E86">
                            <w:pPr>
                              <w:spacing w:after="0" w:line="240" w:lineRule="auto"/>
                            </w:pPr>
                            <w:r>
                              <w:t>c,d,e,a,f,c,c,a</w:t>
                            </w:r>
                          </w:p>
                          <w:p w14:paraId="278E01CE" w14:textId="77777777" w:rsidR="00EC217F" w:rsidRDefault="00EC217F" w:rsidP="00E15E86">
                            <w:pPr>
                              <w:spacing w:after="0" w:line="240" w:lineRule="auto"/>
                            </w:pPr>
                            <w:r>
                              <w:t>e,b,e,c,d,e,b,b,f,d</w:t>
                            </w:r>
                          </w:p>
                          <w:p w14:paraId="0DE7F5C2" w14:textId="77777777" w:rsidR="00EC217F" w:rsidRDefault="00EC217F" w:rsidP="00E15E86">
                            <w:pPr>
                              <w:spacing w:after="0" w:line="240" w:lineRule="auto"/>
                            </w:pPr>
                            <w:r>
                              <w:t>b,d,f,f,c,f,e</w:t>
                            </w:r>
                          </w:p>
                          <w:p w14:paraId="16CBD69D" w14:textId="77777777" w:rsidR="00EC217F" w:rsidRDefault="00EC217F" w:rsidP="00E15E86">
                            <w:pPr>
                              <w:spacing w:after="0" w:line="240" w:lineRule="auto"/>
                            </w:pPr>
                            <w:r>
                              <w:t>d,e,c,d,f,f,a,a,e,c,d,f,e,e,a</w:t>
                            </w:r>
                          </w:p>
                          <w:p w14:paraId="24F51549" w14:textId="77777777" w:rsidR="00EC217F" w:rsidRDefault="00EC217F" w:rsidP="00E15E86">
                            <w:pPr>
                              <w:spacing w:after="0" w:line="240" w:lineRule="auto"/>
                            </w:pPr>
                            <w:r>
                              <w:t>f,a,f,c,b,f,e,d,d</w:t>
                            </w:r>
                          </w:p>
                          <w:p w14:paraId="693E5999" w14:textId="77777777" w:rsidR="00EC217F" w:rsidRDefault="00EC217F" w:rsidP="00E15E86">
                            <w:pPr>
                              <w:spacing w:after="0" w:line="240" w:lineRule="auto"/>
                            </w:pPr>
                            <w:r>
                              <w:t>b,e,c,f,d,d,a,c,f,c,e,c</w:t>
                            </w:r>
                          </w:p>
                          <w:p w14:paraId="180038BF" w14:textId="77777777" w:rsidR="00EC217F" w:rsidRDefault="00EC217F" w:rsidP="00E15E86">
                            <w:pPr>
                              <w:spacing w:after="0" w:line="240" w:lineRule="auto"/>
                            </w:pPr>
                            <w:r>
                              <w:t>d,d,f,c,e</w:t>
                            </w:r>
                          </w:p>
                        </w:txbxContent>
                      </wps:txbx>
                      <wps:bodyPr rot="0" vert="horz" wrap="square" lIns="91440" tIns="45720" rIns="91440" bIns="45720" anchor="t" anchorCtr="0">
                        <a:sp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186.95pt;height:195.9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">
                <v:textbox style="mso-fit-shape-to-text:t">
                  <w:txbxContent>
                    <w:p w14:paraId="75C233C6" w14:textId="77777777" w:rsidR="00EC217F" w:rsidRDefault="00EC217F" w:rsidP="00E15E86">
                      <w:pPr>
                        <w:spacing w:after="0" w:line="240" w:lineRule="auto"/>
                      </w:pPr>
                      <w:r>
                        <w:t>f,a,c,c,b,b</w:t>
                      </w:r>
                    </w:p>
                    <w:p w14:paraId="36491696" w14:textId="77777777" w:rsidR="00EC217F" w:rsidRDefault="00EC217F" w:rsidP="00E15E86">
                      <w:pPr>
                        <w:spacing w:after="0" w:line="240" w:lineRule="auto"/>
                      </w:pPr>
                      <w:r>
                        <w:t>a,a,d,d,e,b,a,f,a,a,c,b</w:t>
                      </w:r>
                    </w:p>
                    <w:p w14:paraId="2CF44273" w14:textId="77777777" w:rsidR="00EC217F" w:rsidRDefault="00EC217F" w:rsidP="00E15E86">
                      <w:pPr>
                        <w:spacing w:after="0" w:line="240" w:lineRule="auto"/>
                      </w:pPr>
                      <w:r>
                        <w:t>c,b,f,b,f,f,b,d,a,c</w:t>
                      </w:r>
                    </w:p>
                    <w:p w14:paraId="31A5F3F8" w14:textId="77777777" w:rsidR="00EC217F" w:rsidRDefault="00EC217F" w:rsidP="00E15E86">
                      <w:pPr>
                        <w:spacing w:after="0" w:line="240" w:lineRule="auto"/>
                      </w:pPr>
                      <w:r>
                        <w:t>e,a,a,b,d,b,a,c,d,a,b,d,b</w:t>
                      </w:r>
                    </w:p>
                    <w:p w14:paraId="468D41CB" w14:textId="77777777" w:rsidR="00EC217F" w:rsidRDefault="00EC217F" w:rsidP="00E15E86">
                      <w:pPr>
                        <w:spacing w:after="0" w:line="240" w:lineRule="auto"/>
                      </w:pPr>
                      <w:r>
                        <w:t>b,a,f,a,e,a,a,e,b</w:t>
                      </w:r>
                    </w:p>
                    <w:p w14:paraId="3421D446" w14:textId="77777777" w:rsidR="00EC217F" w:rsidRDefault="00EC217F" w:rsidP="00E15E86">
                      <w:pPr>
                        <w:spacing w:after="0" w:line="240" w:lineRule="auto"/>
                      </w:pPr>
                      <w:r>
                        <w:t>e,b,e,c,b,f,a</w:t>
                      </w:r>
                    </w:p>
                    <w:p w14:paraId="10D95EDE" w14:textId="77777777" w:rsidR="00EC217F" w:rsidRDefault="00EC217F" w:rsidP="00E15E86">
                      <w:pPr>
                        <w:spacing w:after="0" w:line="240" w:lineRule="auto"/>
                      </w:pPr>
                      <w:r>
                        <w:t>c,e,e,d,e,e,d,f,a,b,d,e,c,a,c</w:t>
                      </w:r>
                    </w:p>
                    <w:p w14:paraId="7E193187" w14:textId="77777777" w:rsidR="00EC217F" w:rsidRDefault="00EC217F" w:rsidP="00E15E86">
                      <w:pPr>
                        <w:spacing w:after="0" w:line="240" w:lineRule="auto"/>
                      </w:pPr>
                      <w:r>
                        <w:t>c,d,e,a,f,c,c,a</w:t>
                      </w:r>
                    </w:p>
                    <w:p w14:paraId="278E01CE" w14:textId="77777777" w:rsidR="00EC217F" w:rsidRDefault="00EC217F" w:rsidP="00E15E86">
                      <w:pPr>
                        <w:spacing w:after="0" w:line="240" w:lineRule="auto"/>
                      </w:pPr>
                      <w:r>
                        <w:t>e,b,e,c,d,e,b,b,f,d</w:t>
                      </w:r>
                    </w:p>
                    <w:p w14:paraId="0DE7F5C2" w14:textId="77777777" w:rsidR="00EC217F" w:rsidRDefault="00EC217F" w:rsidP="00E15E86">
                      <w:pPr>
                        <w:spacing w:after="0" w:line="240" w:lineRule="auto"/>
                      </w:pPr>
                      <w:r>
                        <w:t>b,d,f,f,c,f,e</w:t>
                      </w:r>
                    </w:p>
                    <w:p w14:paraId="16CBD69D" w14:textId="77777777" w:rsidR="00EC217F" w:rsidRDefault="00EC217F" w:rsidP="00E15E86">
                      <w:pPr>
                        <w:spacing w:after="0" w:line="240" w:lineRule="auto"/>
                      </w:pPr>
                      <w:r>
                        <w:t>d,e,c,d,f,f,a,a,e,c,d,f,e,e,a</w:t>
                      </w:r>
                    </w:p>
                    <w:p w14:paraId="24F51549" w14:textId="77777777" w:rsidR="00EC217F" w:rsidRDefault="00EC217F" w:rsidP="00E15E86">
                      <w:pPr>
                        <w:spacing w:after="0" w:line="240" w:lineRule="auto"/>
                      </w:pPr>
                      <w:r>
                        <w:t>f,a,f,c,b,f,e,d,d</w:t>
                      </w:r>
                    </w:p>
                    <w:p w14:paraId="693E5999" w14:textId="77777777" w:rsidR="00EC217F" w:rsidRDefault="00EC217F" w:rsidP="00E15E86">
                      <w:pPr>
                        <w:spacing w:after="0" w:line="240" w:lineRule="auto"/>
                      </w:pPr>
                      <w:r>
                        <w:t>b,e,c,f,d,d,a,c,f,c,e,c</w:t>
                      </w:r>
                    </w:p>
                    <w:p w14:paraId="180038BF" w14:textId="77777777" w:rsidR="00EC217F" w:rsidRDefault="00EC217F" w:rsidP="00E15E86">
                      <w:pPr>
                        <w:spacing w:after="0" w:line="240" w:lineRule="auto"/>
                      </w:pPr>
                      <w:r>
                        <w:t>d,d,f,c,e</w:t>
                      </w:r>
                    </w:p>
                  </w:txbxContent>
                </v:textbox>
                <w10:anchorlock/>
              </v:shape>
            </w:pict>
          </mc:Fallback>
        </mc:AlternateContent>
      </w:r>
    </w:p>
    <w:p w14:paraId="2C02B923" w14:textId="77777777" w:rsidR="00E15E86" w:rsidRPr="00E15E86" w:rsidRDefault="00E15E86" w:rsidP="00E15E86">
      <w:pPr>
        <w:pStyle w:val="NoSpacing"/>
        <w:spacing w:line="480" w:lineRule="auto"/>
        <w:ind w:firstLine="720"/>
        <w:jc w:val="center"/>
        <w:rPr>
          <w:rFonts w:cs="Times New Roman"/>
          <w:b/>
          <w:sz w:val="18"/>
          <w:szCs w:val="18"/>
        </w:rPr>
      </w:pPr>
      <w:r w:rsidRPr="00E15E86">
        <w:rPr>
          <w:rFonts w:cs="Times New Roman"/>
          <w:b/>
          <w:sz w:val="18"/>
          <w:szCs w:val="18"/>
        </w:rPr>
        <w:t>Figure 5: Randomly generated character strings for Test One</w:t>
      </w:r>
    </w:p>
    <w:p w14:paraId="7F854CF3" w14:textId="77777777" w:rsidR="00DF62CE" w:rsidRDefault="00A30ADF" w:rsidP="004C4D34">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characters will be used to represent observed behaviors.  </w:t>
      </w:r>
      <w:r w:rsidR="00DF62CE">
        <w:rPr>
          <w:rFonts w:ascii="Times New Roman" w:hAnsi="Times New Roman" w:cs="Times New Roman"/>
          <w:sz w:val="24"/>
          <w:szCs w:val="24"/>
        </w:rPr>
        <w:t xml:space="preserve">The MAGIC algorithm will then be used to create an SCMDP from this text file.  The resulting </w:t>
      </w:r>
      <w:r w:rsidR="00DF62CE">
        <w:rPr>
          <w:rFonts w:ascii="Times New Roman" w:hAnsi="Times New Roman" w:cs="Times New Roman"/>
          <w:sz w:val="24"/>
          <w:szCs w:val="24"/>
        </w:rPr>
        <w:lastRenderedPageBreak/>
        <w:t>SCMDP will be checked against the initial strings of characters to see if they can be reproduced</w:t>
      </w:r>
      <w:r w:rsidR="00E15E86">
        <w:rPr>
          <w:rFonts w:ascii="Times New Roman" w:hAnsi="Times New Roman" w:cs="Times New Roman"/>
          <w:sz w:val="24"/>
          <w:szCs w:val="24"/>
        </w:rPr>
        <w:t xml:space="preserve"> using that SCMDP</w:t>
      </w:r>
      <w:r w:rsidR="00DF62CE">
        <w:rPr>
          <w:rFonts w:ascii="Times New Roman" w:hAnsi="Times New Roman" w:cs="Times New Roman"/>
          <w:sz w:val="24"/>
          <w:szCs w:val="24"/>
        </w:rPr>
        <w:t>.  The number of strings that can be reproduced will be divided by the total number of strings to give a reliability percentage for the model.</w:t>
      </w:r>
    </w:p>
    <w:p w14:paraId="37E6134B" w14:textId="77777777" w:rsidR="00795CBF" w:rsidRDefault="00795CBF" w:rsidP="004C4D34">
      <w:pPr>
        <w:pStyle w:val="NoSpacing"/>
        <w:spacing w:line="480" w:lineRule="auto"/>
        <w:ind w:firstLine="720"/>
        <w:rPr>
          <w:rFonts w:ascii="Times New Roman" w:hAnsi="Times New Roman" w:cs="Times New Roman"/>
          <w:sz w:val="24"/>
          <w:szCs w:val="24"/>
        </w:rPr>
      </w:pPr>
    </w:p>
    <w:p w14:paraId="107EF865" w14:textId="77777777" w:rsidR="00DF62CE" w:rsidRDefault="00DF62CE" w:rsidP="00DF62CE">
      <w:pPr>
        <w:pStyle w:val="subheading"/>
      </w:pPr>
      <w:r>
        <w:t>Test Phase Two:</w:t>
      </w:r>
    </w:p>
    <w:p w14:paraId="720BED7D" w14:textId="77777777" w:rsidR="0036615A" w:rsidRDefault="00DF62CE" w:rsidP="0036615A">
      <w:pPr>
        <w:pStyle w:val="subheading"/>
      </w:pPr>
      <w:r>
        <w:rPr>
          <w:sz w:val="24"/>
          <w:szCs w:val="24"/>
        </w:rPr>
        <w:tab/>
      </w:r>
      <w:r>
        <w:t>Simulation One: Nursing Administration</w:t>
      </w:r>
    </w:p>
    <w:p w14:paraId="4EA2DA75" w14:textId="77777777" w:rsidR="0036615A" w:rsidRPr="004C7339" w:rsidRDefault="0036615A" w:rsidP="004C7339">
      <w:pPr>
        <w:pStyle w:val="NoSpacing"/>
        <w:spacing w:line="480" w:lineRule="auto"/>
        <w:rPr>
          <w:sz w:val="24"/>
          <w:szCs w:val="24"/>
        </w:rPr>
      </w:pPr>
      <w:r>
        <w:tab/>
      </w:r>
      <w:r w:rsidR="002C03BF">
        <w:rPr>
          <w:rFonts w:ascii="Times New Roman" w:hAnsi="Times New Roman" w:cs="Times New Roman"/>
          <w:sz w:val="24"/>
          <w:szCs w:val="24"/>
        </w:rPr>
        <w:t xml:space="preserve">The nursing administration simulation </w:t>
      </w:r>
      <w:r w:rsidR="00E734F0">
        <w:rPr>
          <w:rFonts w:ascii="Times New Roman" w:hAnsi="Times New Roman" w:cs="Times New Roman"/>
          <w:sz w:val="24"/>
          <w:szCs w:val="24"/>
        </w:rPr>
        <w:t>focuses</w:t>
      </w:r>
      <w:r w:rsidR="002C03BF">
        <w:rPr>
          <w:rFonts w:ascii="Times New Roman" w:hAnsi="Times New Roman" w:cs="Times New Roman"/>
          <w:sz w:val="24"/>
          <w:szCs w:val="24"/>
        </w:rPr>
        <w:t xml:space="preserve"> on nursing behavior in a hospital setting.  Data is obtained by the observation of nurses during their rounds.  The simulation is a 3D version of an actual hospital floor, built using the hospital’s floor map.  Each room contains only one patient.  The patient has an attached script with variables for the number of medications that the patient requires, whether or not the patient requires special</w:t>
      </w:r>
      <w:r w:rsidR="00DD11A4">
        <w:rPr>
          <w:rFonts w:ascii="Times New Roman" w:hAnsi="Times New Roman" w:cs="Times New Roman"/>
          <w:sz w:val="24"/>
          <w:szCs w:val="24"/>
        </w:rPr>
        <w:t xml:space="preserve"> medications, and whether or not the patient requires some other type of care.  The nurse agent </w:t>
      </w:r>
      <w:r w:rsidR="00731CDA">
        <w:rPr>
          <w:rFonts w:ascii="Times New Roman" w:hAnsi="Times New Roman" w:cs="Times New Roman"/>
          <w:sz w:val="24"/>
          <w:szCs w:val="24"/>
        </w:rPr>
        <w:t>uses an SCMDP logic controller to determine the most appropriate beha</w:t>
      </w:r>
      <w:r w:rsidR="002E06BE">
        <w:rPr>
          <w:rFonts w:ascii="Times New Roman" w:hAnsi="Times New Roman" w:cs="Times New Roman"/>
          <w:sz w:val="24"/>
          <w:szCs w:val="24"/>
        </w:rPr>
        <w:t>vior given the available data.</w:t>
      </w:r>
    </w:p>
    <w:p w14:paraId="58A392B1" w14:textId="77777777" w:rsidR="00DF62CE" w:rsidRDefault="00DF62CE" w:rsidP="00DF62CE">
      <w:pPr>
        <w:pStyle w:val="subheading"/>
      </w:pPr>
      <w:r>
        <w:tab/>
        <w:t>Simulation Two: Canine Social Interaction</w:t>
      </w:r>
    </w:p>
    <w:p w14:paraId="163F887D" w14:textId="77777777" w:rsidR="005204C7" w:rsidRDefault="005204C7" w:rsidP="004C7339">
      <w:pPr>
        <w:spacing w:line="480" w:lineRule="auto"/>
      </w:pPr>
      <w:r>
        <w:tab/>
      </w:r>
      <w:r>
        <w:rPr>
          <w:rFonts w:ascii="Times New Roman" w:hAnsi="Times New Roman" w:cs="Times New Roman"/>
          <w:sz w:val="24"/>
          <w:szCs w:val="24"/>
        </w:rPr>
        <w:t>The canine social interaction simulation will focus on interaction between domestic dogs in a dog park setting.  Data will be obtained from observations made by animal behavioral scientists.  The</w:t>
      </w:r>
      <w:r w:rsidR="009B2722">
        <w:rPr>
          <w:rFonts w:ascii="Times New Roman" w:hAnsi="Times New Roman" w:cs="Times New Roman"/>
          <w:sz w:val="24"/>
          <w:szCs w:val="24"/>
        </w:rPr>
        <w:t>se observations will be analyzed using the Multi-MAGIC algorithm to create different styles of canine behavior.  The resulting canine agent interaction will then be observed and tested for believability.</w:t>
      </w:r>
    </w:p>
    <w:p w14:paraId="1E63E460" w14:textId="77777777" w:rsidR="00DF62CE" w:rsidRDefault="00DF62CE" w:rsidP="00DF62CE">
      <w:pPr>
        <w:pStyle w:val="subheading"/>
      </w:pPr>
      <w:r>
        <w:lastRenderedPageBreak/>
        <w:tab/>
        <w:t>Simulation Th</w:t>
      </w:r>
      <w:r w:rsidR="008613F6">
        <w:t>ree: Gamer Behavior</w:t>
      </w:r>
    </w:p>
    <w:p w14:paraId="793CFCDB" w14:textId="77777777" w:rsidR="0006608F" w:rsidRDefault="005065D4" w:rsidP="004C7339">
      <w:pPr>
        <w:spacing w:line="480" w:lineRule="auto"/>
        <w:rPr>
          <w:rFonts w:ascii="Times New Roman" w:hAnsi="Times New Roman" w:cs="Times New Roman"/>
          <w:smallCaps/>
          <w:sz w:val="28"/>
          <w:szCs w:val="28"/>
        </w:rPr>
      </w:pPr>
      <w:r>
        <w:rPr>
          <w:rFonts w:ascii="Times New Roman" w:hAnsi="Times New Roman" w:cs="Times New Roman"/>
          <w:smallCaps/>
          <w:sz w:val="28"/>
          <w:szCs w:val="28"/>
        </w:rPr>
        <w:tab/>
      </w:r>
      <w:r>
        <w:rPr>
          <w:rFonts w:ascii="Times New Roman" w:hAnsi="Times New Roman" w:cs="Times New Roman"/>
          <w:sz w:val="24"/>
          <w:szCs w:val="24"/>
        </w:rPr>
        <w:t>A simple shooter-style game will be created where all player actions are logged in a text file.  A group of approximately 10 people will play the game, and their actions will be analyzed using the MAGIC algorithm.  The resulting SCMDP will be used to create a bot</w:t>
      </w:r>
      <w:r w:rsidR="00CB31B2">
        <w:rPr>
          <w:rFonts w:ascii="Times New Roman" w:hAnsi="Times New Roman" w:cs="Times New Roman"/>
          <w:sz w:val="24"/>
          <w:szCs w:val="24"/>
        </w:rPr>
        <w:t xml:space="preserve"> that will imitate the play </w:t>
      </w:r>
      <w:r w:rsidR="00D67896">
        <w:rPr>
          <w:rFonts w:ascii="Times New Roman" w:hAnsi="Times New Roman" w:cs="Times New Roman"/>
          <w:sz w:val="24"/>
          <w:szCs w:val="24"/>
        </w:rPr>
        <w:t xml:space="preserve">style </w:t>
      </w:r>
      <w:r w:rsidR="00CB31B2">
        <w:rPr>
          <w:rFonts w:ascii="Times New Roman" w:hAnsi="Times New Roman" w:cs="Times New Roman"/>
          <w:sz w:val="24"/>
          <w:szCs w:val="24"/>
        </w:rPr>
        <w:t>of the human players.  The human and bot games will both be recorded, and a different group of approximately 10 people will be asked to determine which is the player and which is the bot.</w:t>
      </w:r>
      <w:r>
        <w:rPr>
          <w:rFonts w:ascii="Times New Roman" w:hAnsi="Times New Roman" w:cs="Times New Roman"/>
          <w:smallCaps/>
          <w:sz w:val="28"/>
          <w:szCs w:val="28"/>
        </w:rPr>
        <w:t xml:space="preserve"> </w:t>
      </w:r>
      <w:r w:rsidR="0006608F">
        <w:rPr>
          <w:rFonts w:ascii="Times New Roman" w:hAnsi="Times New Roman" w:cs="Times New Roman"/>
          <w:smallCaps/>
          <w:sz w:val="28"/>
          <w:szCs w:val="28"/>
        </w:rPr>
        <w:br w:type="page"/>
      </w:r>
    </w:p>
    <w:p w14:paraId="33BD506D" w14:textId="77777777" w:rsidR="00841FF6" w:rsidRDefault="0006608F" w:rsidP="0006608F">
      <w:pPr>
        <w:pStyle w:val="NoSpacing"/>
        <w:spacing w:line="480" w:lineRule="auto"/>
        <w:jc w:val="center"/>
        <w:rPr>
          <w:rFonts w:ascii="Times New Roman" w:hAnsi="Times New Roman" w:cs="Times New Roman"/>
          <w:smallCaps/>
          <w:sz w:val="28"/>
          <w:szCs w:val="28"/>
        </w:rPr>
      </w:pPr>
      <w:r>
        <w:rPr>
          <w:rFonts w:ascii="Times New Roman" w:hAnsi="Times New Roman" w:cs="Times New Roman"/>
          <w:smallCaps/>
          <w:sz w:val="28"/>
          <w:szCs w:val="28"/>
        </w:rPr>
        <w:lastRenderedPageBreak/>
        <w:t>APPROXIMATE TIMELINE</w:t>
      </w:r>
    </w:p>
    <w:p w14:paraId="00C32A9C"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Design MAGIC Algorithm: mostly completed</w:t>
      </w:r>
      <w:r w:rsidR="00D20C19">
        <w:rPr>
          <w:rFonts w:ascii="Times New Roman" w:hAnsi="Times New Roman" w:cs="Times New Roman"/>
          <w:sz w:val="24"/>
          <w:szCs w:val="24"/>
        </w:rPr>
        <w:t xml:space="preserve"> (completion by Dec 2013)</w:t>
      </w:r>
    </w:p>
    <w:p w14:paraId="5A466150"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Check internal validity: partially completed</w:t>
      </w:r>
      <w:r w:rsidR="00D20C19">
        <w:rPr>
          <w:rFonts w:ascii="Times New Roman" w:hAnsi="Times New Roman" w:cs="Times New Roman"/>
          <w:sz w:val="24"/>
          <w:szCs w:val="24"/>
        </w:rPr>
        <w:t xml:space="preserve"> (completion by Dec 2013)</w:t>
      </w:r>
    </w:p>
    <w:p w14:paraId="59100E35"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Create </w:t>
      </w:r>
      <w:r w:rsidR="00841FF6">
        <w:rPr>
          <w:rFonts w:ascii="Times New Roman" w:hAnsi="Times New Roman" w:cs="Times New Roman"/>
          <w:sz w:val="24"/>
          <w:szCs w:val="24"/>
        </w:rPr>
        <w:t xml:space="preserve">MAGIC BAG </w:t>
      </w:r>
      <w:r>
        <w:rPr>
          <w:rFonts w:ascii="Times New Roman" w:hAnsi="Times New Roman" w:cs="Times New Roman"/>
          <w:sz w:val="24"/>
          <w:szCs w:val="24"/>
        </w:rPr>
        <w:t>NetLogo tool: partially completed</w:t>
      </w:r>
      <w:r w:rsidR="00D20C19">
        <w:rPr>
          <w:rFonts w:ascii="Times New Roman" w:hAnsi="Times New Roman" w:cs="Times New Roman"/>
          <w:sz w:val="24"/>
          <w:szCs w:val="24"/>
        </w:rPr>
        <w:t xml:space="preserve"> (completion by Dec 2013)</w:t>
      </w:r>
    </w:p>
    <w:p w14:paraId="57FDEBE2" w14:textId="77777777" w:rsidR="003B1587" w:rsidRDefault="003B1587"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Create example simulations: one created but not fully implemented</w:t>
      </w:r>
      <w:r w:rsidR="00D20C19">
        <w:rPr>
          <w:rFonts w:ascii="Times New Roman" w:hAnsi="Times New Roman" w:cs="Times New Roman"/>
          <w:sz w:val="24"/>
          <w:szCs w:val="24"/>
        </w:rPr>
        <w:t>, plans for 2 more (completion by May 201</w:t>
      </w:r>
      <w:r w:rsidR="0006608F">
        <w:rPr>
          <w:rFonts w:ascii="Times New Roman" w:hAnsi="Times New Roman" w:cs="Times New Roman"/>
          <w:sz w:val="24"/>
          <w:szCs w:val="24"/>
        </w:rPr>
        <w:t>5</w:t>
      </w:r>
      <w:r w:rsidR="00D20C19">
        <w:rPr>
          <w:rFonts w:ascii="Times New Roman" w:hAnsi="Times New Roman" w:cs="Times New Roman"/>
          <w:sz w:val="24"/>
          <w:szCs w:val="24"/>
        </w:rPr>
        <w:t>)</w:t>
      </w:r>
    </w:p>
    <w:p w14:paraId="434F14C5" w14:textId="77777777" w:rsidR="00D20C19" w:rsidRPr="003B1587" w:rsidRDefault="00D20C19" w:rsidP="003B1587">
      <w:pPr>
        <w:pStyle w:val="NoSpacing"/>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Design of </w:t>
      </w:r>
      <w:r w:rsidR="00572903">
        <w:rPr>
          <w:rFonts w:ascii="Times New Roman" w:hAnsi="Times New Roman" w:cs="Times New Roman"/>
          <w:sz w:val="24"/>
          <w:szCs w:val="24"/>
        </w:rPr>
        <w:t>Multi-</w:t>
      </w:r>
      <w:r>
        <w:rPr>
          <w:rFonts w:ascii="Times New Roman" w:hAnsi="Times New Roman" w:cs="Times New Roman"/>
          <w:sz w:val="24"/>
          <w:szCs w:val="24"/>
        </w:rPr>
        <w:t>MAGIC Algorithm (completion by May 201</w:t>
      </w:r>
      <w:r w:rsidR="0006608F">
        <w:rPr>
          <w:rFonts w:ascii="Times New Roman" w:hAnsi="Times New Roman" w:cs="Times New Roman"/>
          <w:sz w:val="24"/>
          <w:szCs w:val="24"/>
        </w:rPr>
        <w:t>5</w:t>
      </w:r>
      <w:r>
        <w:rPr>
          <w:rFonts w:ascii="Times New Roman" w:hAnsi="Times New Roman" w:cs="Times New Roman"/>
          <w:sz w:val="24"/>
          <w:szCs w:val="24"/>
        </w:rPr>
        <w:t>)</w:t>
      </w:r>
    </w:p>
    <w:p w14:paraId="4BDC90F9" w14:textId="77777777" w:rsidR="003B1587" w:rsidRDefault="003B1587" w:rsidP="007812D5">
      <w:pPr>
        <w:pStyle w:val="NoSpacing"/>
        <w:spacing w:line="480" w:lineRule="auto"/>
        <w:ind w:left="360"/>
        <w:rPr>
          <w:rFonts w:ascii="Times New Roman" w:hAnsi="Times New Roman" w:cs="Times New Roman"/>
          <w:smallCaps/>
          <w:sz w:val="28"/>
          <w:szCs w:val="28"/>
        </w:rPr>
      </w:pPr>
    </w:p>
    <w:p w14:paraId="67B27E44" w14:textId="77777777" w:rsidR="00322566" w:rsidRDefault="00322566" w:rsidP="00E5055B">
      <w:pPr>
        <w:pStyle w:val="NoSpacing"/>
        <w:spacing w:line="480" w:lineRule="auto"/>
        <w:jc w:val="center"/>
        <w:rPr>
          <w:rFonts w:ascii="Times New Roman" w:hAnsi="Times New Roman" w:cs="Times New Roman"/>
          <w:smallCaps/>
          <w:sz w:val="28"/>
          <w:szCs w:val="28"/>
        </w:rPr>
        <w:sectPr w:rsidR="00322566" w:rsidSect="00E5055B">
          <w:pgSz w:w="12240" w:h="15840"/>
          <w:pgMar w:top="2880" w:right="1800" w:bottom="1440" w:left="1800" w:header="720" w:footer="720" w:gutter="0"/>
          <w:cols w:space="720"/>
          <w:docGrid w:linePitch="360"/>
        </w:sectPr>
      </w:pPr>
    </w:p>
    <w:p w14:paraId="45A2E06D" w14:textId="77777777" w:rsidR="00234918" w:rsidRDefault="00E5055B" w:rsidP="00E5055B">
      <w:pPr>
        <w:pStyle w:val="NoSpacing"/>
        <w:spacing w:line="480" w:lineRule="auto"/>
        <w:jc w:val="center"/>
        <w:rPr>
          <w:rFonts w:ascii="Times New Roman" w:hAnsi="Times New Roman" w:cs="Times New Roman"/>
          <w:smallCaps/>
          <w:sz w:val="28"/>
          <w:szCs w:val="28"/>
        </w:rPr>
      </w:pPr>
      <w:r w:rsidRPr="00E5055B">
        <w:rPr>
          <w:rFonts w:ascii="Times New Roman" w:hAnsi="Times New Roman" w:cs="Times New Roman"/>
          <w:smallCaps/>
          <w:sz w:val="28"/>
          <w:szCs w:val="28"/>
        </w:rPr>
        <w:lastRenderedPageBreak/>
        <w:t>References</w:t>
      </w:r>
    </w:p>
    <w:p w14:paraId="14889AC1" w14:textId="77777777" w:rsidR="00EA6B8E" w:rsidRDefault="00361BE9" w:rsidP="00390E2A">
      <w:pPr>
        <w:pStyle w:val="NoSpacing"/>
        <w:rPr>
          <w:rFonts w:ascii="Times New Roman" w:hAnsi="Times New Roman" w:cs="Times New Roman"/>
          <w:color w:val="000000" w:themeColor="text1"/>
          <w:sz w:val="24"/>
          <w:szCs w:val="24"/>
        </w:rPr>
      </w:pPr>
      <w:r w:rsidRPr="00361BE9">
        <w:rPr>
          <w:rFonts w:ascii="Times New Roman" w:hAnsi="Times New Roman" w:cs="Times New Roman"/>
          <w:color w:val="000000" w:themeColor="text1"/>
          <w:sz w:val="24"/>
          <w:szCs w:val="24"/>
        </w:rPr>
        <w:t>Adobbati, Rogelio, Andrew N. Marshall, Andrew Scholer, Sheila Tejada, Gal A. Kaminka, Steven Schaffer, and Chris Sollitto. "Gamebots: A 3d virtual world test-bed for multi-agent research." In</w:t>
      </w:r>
      <w:r>
        <w:rPr>
          <w:rFonts w:ascii="Times New Roman" w:hAnsi="Times New Roman" w:cs="Times New Roman"/>
          <w:color w:val="000000" w:themeColor="text1"/>
          <w:sz w:val="24"/>
          <w:szCs w:val="24"/>
        </w:rPr>
        <w:t xml:space="preserve"> </w:t>
      </w:r>
      <w:r w:rsidRPr="00361BE9">
        <w:rPr>
          <w:rFonts w:ascii="Times New Roman" w:hAnsi="Times New Roman" w:cs="Times New Roman"/>
          <w:i/>
          <w:iCs/>
          <w:color w:val="000000" w:themeColor="text1"/>
          <w:sz w:val="24"/>
          <w:szCs w:val="24"/>
        </w:rPr>
        <w:t>Proceedings of the Second International Workshop on Infrastructure for Agents, MAS, and Scalable MAS</w:t>
      </w:r>
      <w:r w:rsidRPr="00361BE9">
        <w:rPr>
          <w:rFonts w:ascii="Times New Roman" w:hAnsi="Times New Roman" w:cs="Times New Roman"/>
          <w:color w:val="000000" w:themeColor="text1"/>
          <w:sz w:val="24"/>
          <w:szCs w:val="24"/>
        </w:rPr>
        <w:t>, vol. 5. Montreal, Canada, 2001.</w:t>
      </w:r>
    </w:p>
    <w:p w14:paraId="57A599D4" w14:textId="77777777" w:rsidR="00EA6B8E" w:rsidRDefault="00EA6B8E" w:rsidP="00390E2A">
      <w:pPr>
        <w:pStyle w:val="NoSpacing"/>
        <w:rPr>
          <w:rFonts w:ascii="Times New Roman" w:hAnsi="Times New Roman" w:cs="Times New Roman"/>
          <w:color w:val="000000" w:themeColor="text1"/>
          <w:sz w:val="24"/>
          <w:szCs w:val="24"/>
        </w:rPr>
      </w:pPr>
    </w:p>
    <w:p w14:paraId="070B514E" w14:textId="77777777" w:rsidR="00440E8F" w:rsidRDefault="009275BA" w:rsidP="00E5055B">
      <w:pPr>
        <w:pStyle w:val="NoSpacing"/>
        <w:rPr>
          <w:rFonts w:ascii="Times New Roman" w:hAnsi="Times New Roman" w:cs="Times New Roman"/>
          <w:color w:val="000000" w:themeColor="text1"/>
          <w:sz w:val="24"/>
          <w:szCs w:val="24"/>
        </w:rPr>
      </w:pPr>
      <w:r w:rsidRPr="009275BA">
        <w:rPr>
          <w:rFonts w:ascii="Times New Roman" w:hAnsi="Times New Roman" w:cs="Times New Roman"/>
          <w:color w:val="000000" w:themeColor="text1"/>
          <w:sz w:val="24"/>
          <w:szCs w:val="24"/>
        </w:rPr>
        <w:t>Bechara, Antoine, Hanna Damasio, and Antonio R. Damasio. "Emotion, decision making and the orbitofrontal cortex."</w:t>
      </w:r>
      <w:r>
        <w:rPr>
          <w:rFonts w:ascii="Times New Roman" w:hAnsi="Times New Roman" w:cs="Times New Roman"/>
          <w:color w:val="000000" w:themeColor="text1"/>
          <w:sz w:val="24"/>
          <w:szCs w:val="24"/>
        </w:rPr>
        <w:t xml:space="preserve"> </w:t>
      </w:r>
      <w:r w:rsidRPr="009275BA">
        <w:rPr>
          <w:rFonts w:ascii="Times New Roman" w:hAnsi="Times New Roman" w:cs="Times New Roman"/>
          <w:i/>
          <w:iCs/>
          <w:color w:val="000000" w:themeColor="text1"/>
          <w:sz w:val="24"/>
          <w:szCs w:val="24"/>
        </w:rPr>
        <w:t>Cerebral cortex</w:t>
      </w:r>
      <w:r>
        <w:rPr>
          <w:rFonts w:ascii="Times New Roman" w:hAnsi="Times New Roman" w:cs="Times New Roman"/>
          <w:color w:val="000000" w:themeColor="text1"/>
          <w:sz w:val="24"/>
          <w:szCs w:val="24"/>
        </w:rPr>
        <w:t xml:space="preserve"> </w:t>
      </w:r>
      <w:r w:rsidRPr="009275BA">
        <w:rPr>
          <w:rFonts w:ascii="Times New Roman" w:hAnsi="Times New Roman" w:cs="Times New Roman"/>
          <w:color w:val="000000" w:themeColor="text1"/>
          <w:sz w:val="24"/>
          <w:szCs w:val="24"/>
        </w:rPr>
        <w:t>10, no. 3 (2000): 295-307.</w:t>
      </w:r>
    </w:p>
    <w:p w14:paraId="583AD767" w14:textId="77777777" w:rsidR="00440E8F" w:rsidRDefault="00440E8F" w:rsidP="00E5055B">
      <w:pPr>
        <w:pStyle w:val="NoSpacing"/>
        <w:rPr>
          <w:rFonts w:ascii="Times New Roman" w:hAnsi="Times New Roman" w:cs="Times New Roman"/>
          <w:color w:val="000000" w:themeColor="text1"/>
          <w:sz w:val="24"/>
          <w:szCs w:val="24"/>
        </w:rPr>
      </w:pPr>
    </w:p>
    <w:p w14:paraId="646681DA" w14:textId="77777777" w:rsidR="00523302" w:rsidRDefault="00523302" w:rsidP="00E5055B">
      <w:pPr>
        <w:pStyle w:val="NoSpacing"/>
        <w:rPr>
          <w:rFonts w:ascii="Times New Roman" w:hAnsi="Times New Roman" w:cs="Times New Roman"/>
          <w:color w:val="000000" w:themeColor="text1"/>
          <w:sz w:val="24"/>
          <w:szCs w:val="24"/>
        </w:rPr>
      </w:pPr>
      <w:r w:rsidRPr="00523302">
        <w:rPr>
          <w:rFonts w:ascii="Times New Roman" w:hAnsi="Times New Roman" w:cs="Times New Roman"/>
          <w:color w:val="000000" w:themeColor="text1"/>
          <w:sz w:val="24"/>
          <w:szCs w:val="24"/>
        </w:rPr>
        <w:t xml:space="preserve">Bell, William H., David G. Cameron, Ruben Carvajal-Schiaffino, A. Paul Millar, Kurt Stockinger, and Floriano Zini. "Evaluation of an economy-based file replication strategy for a data grid." In </w:t>
      </w:r>
      <w:r w:rsidRPr="00523302">
        <w:rPr>
          <w:rFonts w:ascii="Times New Roman" w:hAnsi="Times New Roman" w:cs="Times New Roman"/>
          <w:i/>
          <w:color w:val="000000" w:themeColor="text1"/>
          <w:sz w:val="24"/>
          <w:szCs w:val="24"/>
        </w:rPr>
        <w:t>Cluster Computing and the Grid, 2003. Proceedings. CCGrid 2003. 3rd IEEE/ACM International Symposium on</w:t>
      </w:r>
      <w:r w:rsidRPr="00523302">
        <w:rPr>
          <w:rFonts w:ascii="Times New Roman" w:hAnsi="Times New Roman" w:cs="Times New Roman"/>
          <w:color w:val="000000" w:themeColor="text1"/>
          <w:sz w:val="24"/>
          <w:szCs w:val="24"/>
        </w:rPr>
        <w:t>, pp. 661-668. IEEE, 2003.</w:t>
      </w:r>
    </w:p>
    <w:p w14:paraId="4B907690" w14:textId="77777777" w:rsidR="00523302" w:rsidRDefault="00523302" w:rsidP="00E5055B">
      <w:pPr>
        <w:pStyle w:val="NoSpacing"/>
        <w:rPr>
          <w:rFonts w:ascii="Times New Roman" w:hAnsi="Times New Roman" w:cs="Times New Roman"/>
          <w:color w:val="000000" w:themeColor="text1"/>
          <w:sz w:val="24"/>
          <w:szCs w:val="24"/>
        </w:rPr>
      </w:pPr>
    </w:p>
    <w:p w14:paraId="00216183" w14:textId="77777777" w:rsidR="006E7686" w:rsidRDefault="006E7686" w:rsidP="00E5055B">
      <w:pPr>
        <w:pStyle w:val="NoSpacing"/>
        <w:rPr>
          <w:rFonts w:ascii="Times New Roman" w:hAnsi="Times New Roman" w:cs="Times New Roman"/>
          <w:color w:val="000000" w:themeColor="text1"/>
          <w:sz w:val="24"/>
          <w:szCs w:val="24"/>
        </w:rPr>
      </w:pPr>
      <w:r w:rsidRPr="006E7686">
        <w:rPr>
          <w:rFonts w:ascii="Times New Roman" w:hAnsi="Times New Roman" w:cs="Times New Roman"/>
          <w:color w:val="000000" w:themeColor="text1"/>
          <w:sz w:val="24"/>
          <w:szCs w:val="24"/>
        </w:rPr>
        <w:t>Berger, Thomas. "Agent</w:t>
      </w:r>
      <w:r w:rsidRPr="006E7686">
        <w:rPr>
          <w:rFonts w:ascii="Cambria Math" w:hAnsi="Cambria Math" w:cs="Cambria Math"/>
          <w:color w:val="000000" w:themeColor="text1"/>
          <w:sz w:val="24"/>
          <w:szCs w:val="24"/>
        </w:rPr>
        <w:t>‐</w:t>
      </w:r>
      <w:r w:rsidRPr="006E7686">
        <w:rPr>
          <w:rFonts w:ascii="Times New Roman" w:hAnsi="Times New Roman" w:cs="Times New Roman"/>
          <w:color w:val="000000" w:themeColor="text1"/>
          <w:sz w:val="24"/>
          <w:szCs w:val="24"/>
        </w:rPr>
        <w:t xml:space="preserve">based spatial models applied to agriculture: a simulation tool for technology diffusion, resource use changes and policy analysis." </w:t>
      </w:r>
      <w:r w:rsidRPr="006E7686">
        <w:rPr>
          <w:rFonts w:ascii="Times New Roman" w:hAnsi="Times New Roman" w:cs="Times New Roman"/>
          <w:i/>
          <w:color w:val="000000" w:themeColor="text1"/>
          <w:sz w:val="24"/>
          <w:szCs w:val="24"/>
        </w:rPr>
        <w:t>Agricultural economics</w:t>
      </w:r>
      <w:r w:rsidRPr="006E7686">
        <w:rPr>
          <w:rFonts w:ascii="Times New Roman" w:hAnsi="Times New Roman" w:cs="Times New Roman"/>
          <w:color w:val="000000" w:themeColor="text1"/>
          <w:sz w:val="24"/>
          <w:szCs w:val="24"/>
        </w:rPr>
        <w:t xml:space="preserve"> 25, no. 2</w:t>
      </w:r>
      <w:r w:rsidRPr="006E7686">
        <w:rPr>
          <w:rFonts w:ascii="Cambria Math" w:hAnsi="Cambria Math" w:cs="Cambria Math"/>
          <w:color w:val="000000" w:themeColor="text1"/>
          <w:sz w:val="24"/>
          <w:szCs w:val="24"/>
        </w:rPr>
        <w:t>‐</w:t>
      </w:r>
      <w:r w:rsidRPr="006E7686">
        <w:rPr>
          <w:rFonts w:ascii="Times New Roman" w:hAnsi="Times New Roman" w:cs="Times New Roman"/>
          <w:color w:val="000000" w:themeColor="text1"/>
          <w:sz w:val="24"/>
          <w:szCs w:val="24"/>
        </w:rPr>
        <w:t>3 (2001): 245-260.</w:t>
      </w:r>
    </w:p>
    <w:p w14:paraId="1BA680FC" w14:textId="77777777" w:rsidR="006E7686" w:rsidRDefault="006E7686" w:rsidP="00E5055B">
      <w:pPr>
        <w:pStyle w:val="NoSpacing"/>
        <w:rPr>
          <w:rFonts w:ascii="Times New Roman" w:hAnsi="Times New Roman" w:cs="Times New Roman"/>
          <w:color w:val="000000" w:themeColor="text1"/>
          <w:sz w:val="24"/>
          <w:szCs w:val="24"/>
        </w:rPr>
      </w:pPr>
    </w:p>
    <w:p w14:paraId="5DAF0555" w14:textId="77777777" w:rsidR="00E5055B" w:rsidRDefault="00A1289D" w:rsidP="00E5055B">
      <w:pPr>
        <w:pStyle w:val="NoSpacing"/>
        <w:rPr>
          <w:rFonts w:ascii="Times New Roman" w:hAnsi="Times New Roman" w:cs="Times New Roman"/>
          <w:color w:val="000000" w:themeColor="text1"/>
          <w:sz w:val="24"/>
          <w:szCs w:val="24"/>
        </w:rPr>
      </w:pPr>
      <w:r w:rsidRPr="00A1289D">
        <w:rPr>
          <w:rFonts w:ascii="Times New Roman" w:hAnsi="Times New Roman" w:cs="Times New Roman"/>
          <w:color w:val="000000" w:themeColor="text1"/>
          <w:sz w:val="24"/>
          <w:szCs w:val="24"/>
        </w:rPr>
        <w:t xml:space="preserve">Bonabeau, Eric. "Agent-based modeling: Methods and techniques for simulating human systems." </w:t>
      </w:r>
      <w:r w:rsidRPr="00021AD9">
        <w:rPr>
          <w:rFonts w:ascii="Times New Roman" w:hAnsi="Times New Roman" w:cs="Times New Roman"/>
          <w:i/>
          <w:color w:val="000000" w:themeColor="text1"/>
          <w:sz w:val="24"/>
          <w:szCs w:val="24"/>
        </w:rPr>
        <w:t>Proceedings of the National Academy of Sciences of the United States of America 99</w:t>
      </w:r>
      <w:r w:rsidRPr="00A1289D">
        <w:rPr>
          <w:rFonts w:ascii="Times New Roman" w:hAnsi="Times New Roman" w:cs="Times New Roman"/>
          <w:color w:val="000000" w:themeColor="text1"/>
          <w:sz w:val="24"/>
          <w:szCs w:val="24"/>
        </w:rPr>
        <w:t>, no. Suppl 3 (2002): 7280-7287.</w:t>
      </w:r>
    </w:p>
    <w:p w14:paraId="1E6C888A" w14:textId="77777777" w:rsidR="00A1289D" w:rsidRPr="00A42496" w:rsidRDefault="00A1289D" w:rsidP="00E5055B">
      <w:pPr>
        <w:pStyle w:val="NoSpacing"/>
        <w:rPr>
          <w:rFonts w:ascii="Times New Roman" w:hAnsi="Times New Roman" w:cs="Times New Roman"/>
          <w:color w:val="000000" w:themeColor="text1"/>
          <w:sz w:val="24"/>
          <w:szCs w:val="24"/>
        </w:rPr>
      </w:pPr>
    </w:p>
    <w:p w14:paraId="44BED6DF" w14:textId="77777777" w:rsidR="00DF4C7E" w:rsidRDefault="00DF4C7E" w:rsidP="00E5055B">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Cohen, Philip R., and Hector J. Levesque. "Intention is choice with commitment." </w:t>
      </w:r>
      <w:r w:rsidRPr="00021AD9">
        <w:rPr>
          <w:rFonts w:ascii="Times New Roman" w:hAnsi="Times New Roman" w:cs="Times New Roman"/>
          <w:i/>
          <w:color w:val="000000" w:themeColor="text1"/>
          <w:sz w:val="24"/>
          <w:szCs w:val="24"/>
        </w:rPr>
        <w:t xml:space="preserve">Artificial </w:t>
      </w:r>
      <w:r w:rsidR="00021AD9">
        <w:rPr>
          <w:rFonts w:ascii="Times New Roman" w:hAnsi="Times New Roman" w:cs="Times New Roman"/>
          <w:i/>
          <w:color w:val="000000" w:themeColor="text1"/>
          <w:sz w:val="24"/>
          <w:szCs w:val="24"/>
        </w:rPr>
        <w:t>I</w:t>
      </w:r>
      <w:r w:rsidRPr="00021AD9">
        <w:rPr>
          <w:rFonts w:ascii="Times New Roman" w:hAnsi="Times New Roman" w:cs="Times New Roman"/>
          <w:i/>
          <w:color w:val="000000" w:themeColor="text1"/>
          <w:sz w:val="24"/>
          <w:szCs w:val="24"/>
        </w:rPr>
        <w:t>ntelligence</w:t>
      </w:r>
      <w:r w:rsidRPr="00DF4C7E">
        <w:rPr>
          <w:rFonts w:ascii="Times New Roman" w:hAnsi="Times New Roman" w:cs="Times New Roman"/>
          <w:color w:val="000000" w:themeColor="text1"/>
          <w:sz w:val="24"/>
          <w:szCs w:val="24"/>
        </w:rPr>
        <w:t xml:space="preserve"> 42, no. 2 (1990): 213-261.</w:t>
      </w:r>
    </w:p>
    <w:p w14:paraId="68460073" w14:textId="77777777" w:rsidR="00DF4C7E" w:rsidRDefault="00DF4C7E" w:rsidP="00E5055B">
      <w:pPr>
        <w:pStyle w:val="NoSpacing"/>
        <w:rPr>
          <w:rFonts w:ascii="Times New Roman" w:hAnsi="Times New Roman" w:cs="Times New Roman"/>
          <w:color w:val="000000" w:themeColor="text1"/>
          <w:sz w:val="24"/>
          <w:szCs w:val="24"/>
        </w:rPr>
      </w:pPr>
    </w:p>
    <w:p w14:paraId="608C3B01" w14:textId="77777777" w:rsidR="00DF4C7E" w:rsidRDefault="00DF4C7E" w:rsidP="00E5055B">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Cook, Diane J., Michael Youngblood, Edwin O. Heierman III, Karthik Gopalratnam, Sira Rao, Andrey Litvin, and Farhan Khawaja. "MavHome: An agent-based smart home." In </w:t>
      </w:r>
      <w:r w:rsidRPr="00021AD9">
        <w:rPr>
          <w:rFonts w:ascii="Times New Roman" w:hAnsi="Times New Roman" w:cs="Times New Roman"/>
          <w:i/>
          <w:color w:val="000000" w:themeColor="text1"/>
          <w:sz w:val="24"/>
          <w:szCs w:val="24"/>
        </w:rPr>
        <w:t>Pervasive Computing and Communications</w:t>
      </w:r>
      <w:r w:rsidRPr="002A3185">
        <w:rPr>
          <w:rFonts w:ascii="Times New Roman" w:hAnsi="Times New Roman" w:cs="Times New Roman"/>
          <w:i/>
          <w:color w:val="000000" w:themeColor="text1"/>
          <w:sz w:val="24"/>
          <w:szCs w:val="24"/>
        </w:rPr>
        <w:t>, 2003.(PerCom 2003).</w:t>
      </w:r>
      <w:r w:rsidRPr="00DF4C7E">
        <w:rPr>
          <w:rFonts w:ascii="Times New Roman" w:hAnsi="Times New Roman" w:cs="Times New Roman"/>
          <w:color w:val="000000" w:themeColor="text1"/>
          <w:sz w:val="24"/>
          <w:szCs w:val="24"/>
        </w:rPr>
        <w:t xml:space="preserve"> </w:t>
      </w:r>
      <w:r w:rsidRPr="00021AD9">
        <w:rPr>
          <w:rFonts w:ascii="Times New Roman" w:hAnsi="Times New Roman" w:cs="Times New Roman"/>
          <w:i/>
          <w:color w:val="000000" w:themeColor="text1"/>
          <w:sz w:val="24"/>
          <w:szCs w:val="24"/>
        </w:rPr>
        <w:t>Proceedings of the First IEEE International Conference on</w:t>
      </w:r>
      <w:r w:rsidRPr="00DF4C7E">
        <w:rPr>
          <w:rFonts w:ascii="Times New Roman" w:hAnsi="Times New Roman" w:cs="Times New Roman"/>
          <w:color w:val="000000" w:themeColor="text1"/>
          <w:sz w:val="24"/>
          <w:szCs w:val="24"/>
        </w:rPr>
        <w:t>, pp. 521-524. IEEE, 2003.</w:t>
      </w:r>
    </w:p>
    <w:p w14:paraId="7EC07F88" w14:textId="77777777" w:rsidR="00DF4C7E" w:rsidRDefault="00DF4C7E" w:rsidP="00E5055B">
      <w:pPr>
        <w:pStyle w:val="NoSpacing"/>
        <w:rPr>
          <w:rFonts w:ascii="Times New Roman" w:hAnsi="Times New Roman" w:cs="Times New Roman"/>
          <w:color w:val="000000" w:themeColor="text1"/>
          <w:sz w:val="24"/>
          <w:szCs w:val="24"/>
        </w:rPr>
      </w:pPr>
    </w:p>
    <w:p w14:paraId="39E9935F" w14:textId="77777777" w:rsidR="006E7686" w:rsidRDefault="006E7686" w:rsidP="00E5055B">
      <w:pPr>
        <w:pStyle w:val="NoSpacing"/>
        <w:rPr>
          <w:rFonts w:ascii="Times New Roman" w:hAnsi="Times New Roman" w:cs="Times New Roman"/>
          <w:color w:val="000000" w:themeColor="text1"/>
          <w:sz w:val="24"/>
          <w:szCs w:val="24"/>
        </w:rPr>
      </w:pPr>
      <w:r w:rsidRPr="006E7686">
        <w:rPr>
          <w:rFonts w:ascii="Times New Roman" w:hAnsi="Times New Roman" w:cs="Times New Roman"/>
          <w:color w:val="000000" w:themeColor="text1"/>
          <w:sz w:val="24"/>
          <w:szCs w:val="24"/>
        </w:rPr>
        <w:t xml:space="preserve">Deadman, Peter, Derek Robinson, Emilio Moran, and Eduardo Brondizio. "Colonist household decisionmaking and land-use change in the Amazon Rainforest: an agent-based simulation." </w:t>
      </w:r>
      <w:r w:rsidRPr="006E7686">
        <w:rPr>
          <w:rFonts w:ascii="Times New Roman" w:hAnsi="Times New Roman" w:cs="Times New Roman"/>
          <w:i/>
          <w:color w:val="000000" w:themeColor="text1"/>
          <w:sz w:val="24"/>
          <w:szCs w:val="24"/>
        </w:rPr>
        <w:t>Environment and Planning B</w:t>
      </w:r>
      <w:r w:rsidRPr="006E7686">
        <w:rPr>
          <w:rFonts w:ascii="Times New Roman" w:hAnsi="Times New Roman" w:cs="Times New Roman"/>
          <w:color w:val="000000" w:themeColor="text1"/>
          <w:sz w:val="24"/>
          <w:szCs w:val="24"/>
        </w:rPr>
        <w:t xml:space="preserve"> 31 (2004): 693-710.</w:t>
      </w:r>
    </w:p>
    <w:p w14:paraId="50C76CDE" w14:textId="77777777" w:rsidR="006E7686" w:rsidRDefault="006E7686" w:rsidP="00E5055B">
      <w:pPr>
        <w:pStyle w:val="NoSpacing"/>
        <w:rPr>
          <w:rFonts w:ascii="Times New Roman" w:hAnsi="Times New Roman" w:cs="Times New Roman"/>
          <w:color w:val="000000" w:themeColor="text1"/>
          <w:sz w:val="24"/>
          <w:szCs w:val="24"/>
        </w:rPr>
      </w:pPr>
    </w:p>
    <w:p w14:paraId="0DA853D2" w14:textId="77777777" w:rsidR="00DF4C7E" w:rsidRDefault="00DF4C7E" w:rsidP="00E5055B">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Duffy, John. "Agent-based models and human subject experiments." </w:t>
      </w:r>
      <w:r w:rsidRPr="00021AD9">
        <w:rPr>
          <w:rFonts w:ascii="Times New Roman" w:hAnsi="Times New Roman" w:cs="Times New Roman"/>
          <w:i/>
          <w:color w:val="000000" w:themeColor="text1"/>
          <w:sz w:val="24"/>
          <w:szCs w:val="24"/>
        </w:rPr>
        <w:t>Handbook of computational economics</w:t>
      </w:r>
      <w:r w:rsidRPr="00DF4C7E">
        <w:rPr>
          <w:rFonts w:ascii="Times New Roman" w:hAnsi="Times New Roman" w:cs="Times New Roman"/>
          <w:color w:val="000000" w:themeColor="text1"/>
          <w:sz w:val="24"/>
          <w:szCs w:val="24"/>
        </w:rPr>
        <w:t xml:space="preserve"> 2 (2006): 949-1011.</w:t>
      </w:r>
    </w:p>
    <w:p w14:paraId="0DA46A98" w14:textId="77777777" w:rsidR="00DF4C7E" w:rsidRDefault="00DF4C7E" w:rsidP="00E5055B">
      <w:pPr>
        <w:pStyle w:val="NoSpacing"/>
        <w:rPr>
          <w:rFonts w:ascii="Times New Roman" w:hAnsi="Times New Roman" w:cs="Times New Roman"/>
          <w:color w:val="000000" w:themeColor="text1"/>
          <w:sz w:val="24"/>
          <w:szCs w:val="24"/>
        </w:rPr>
      </w:pPr>
    </w:p>
    <w:p w14:paraId="779A11BF" w14:textId="77777777" w:rsidR="000D77F2" w:rsidRDefault="00A1289D" w:rsidP="00E5055B">
      <w:pPr>
        <w:pStyle w:val="NoSpacing"/>
        <w:rPr>
          <w:rFonts w:ascii="Times New Roman" w:hAnsi="Times New Roman" w:cs="Times New Roman"/>
          <w:color w:val="000000" w:themeColor="text1"/>
          <w:sz w:val="24"/>
          <w:szCs w:val="24"/>
        </w:rPr>
      </w:pPr>
      <w:r w:rsidRPr="00A1289D">
        <w:rPr>
          <w:rFonts w:ascii="Times New Roman" w:hAnsi="Times New Roman" w:cs="Times New Roman"/>
          <w:color w:val="000000" w:themeColor="text1"/>
          <w:sz w:val="24"/>
          <w:szCs w:val="24"/>
        </w:rPr>
        <w:t xml:space="preserve">Garson, G. David. "Computerized Simulation in the Social Sciences A Survey and Evaluation." </w:t>
      </w:r>
      <w:r w:rsidRPr="00021AD9">
        <w:rPr>
          <w:rFonts w:ascii="Times New Roman" w:hAnsi="Times New Roman" w:cs="Times New Roman"/>
          <w:i/>
          <w:color w:val="000000" w:themeColor="text1"/>
          <w:sz w:val="24"/>
          <w:szCs w:val="24"/>
        </w:rPr>
        <w:t xml:space="preserve">Simulation </w:t>
      </w:r>
      <w:r w:rsidR="000C190D">
        <w:rPr>
          <w:rFonts w:ascii="Times New Roman" w:hAnsi="Times New Roman" w:cs="Times New Roman"/>
          <w:i/>
          <w:color w:val="000000" w:themeColor="text1"/>
          <w:sz w:val="24"/>
          <w:szCs w:val="24"/>
        </w:rPr>
        <w:t>and</w:t>
      </w:r>
      <w:r w:rsidRPr="00021AD9">
        <w:rPr>
          <w:rFonts w:ascii="Times New Roman" w:hAnsi="Times New Roman" w:cs="Times New Roman"/>
          <w:i/>
          <w:color w:val="000000" w:themeColor="text1"/>
          <w:sz w:val="24"/>
          <w:szCs w:val="24"/>
        </w:rPr>
        <w:t xml:space="preserve"> Gaming</w:t>
      </w:r>
      <w:r w:rsidRPr="00A1289D">
        <w:rPr>
          <w:rFonts w:ascii="Times New Roman" w:hAnsi="Times New Roman" w:cs="Times New Roman"/>
          <w:color w:val="000000" w:themeColor="text1"/>
          <w:sz w:val="24"/>
          <w:szCs w:val="24"/>
        </w:rPr>
        <w:t xml:space="preserve"> 40, no. 2 (2009): 267-279.</w:t>
      </w:r>
    </w:p>
    <w:p w14:paraId="6CA7C5FE" w14:textId="77777777" w:rsidR="00935B17" w:rsidRDefault="00935B17" w:rsidP="00E5055B">
      <w:pPr>
        <w:pStyle w:val="NoSpacing"/>
        <w:rPr>
          <w:rFonts w:ascii="Times New Roman" w:hAnsi="Times New Roman" w:cs="Times New Roman"/>
          <w:color w:val="000000" w:themeColor="text1"/>
          <w:sz w:val="24"/>
          <w:szCs w:val="24"/>
        </w:rPr>
      </w:pPr>
    </w:p>
    <w:p w14:paraId="7B6399FB" w14:textId="77777777" w:rsidR="00DF4C7E" w:rsidRDefault="00DF4C7E" w:rsidP="009F020E">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lastRenderedPageBreak/>
        <w:t xml:space="preserve">Georgeff, Michael, Barney Pell, Martha Pollack, Milind Tambe, and Michael Wooldridge. "The belief-desire-intention model of agency." In </w:t>
      </w:r>
      <w:r w:rsidRPr="00021AD9">
        <w:rPr>
          <w:rFonts w:ascii="Times New Roman" w:hAnsi="Times New Roman" w:cs="Times New Roman"/>
          <w:i/>
          <w:color w:val="000000" w:themeColor="text1"/>
          <w:sz w:val="24"/>
          <w:szCs w:val="24"/>
        </w:rPr>
        <w:t>Intelligent Agents V: Agents Theories, Architectures, and Languages</w:t>
      </w:r>
      <w:r w:rsidRPr="00DF4C7E">
        <w:rPr>
          <w:rFonts w:ascii="Times New Roman" w:hAnsi="Times New Roman" w:cs="Times New Roman"/>
          <w:color w:val="000000" w:themeColor="text1"/>
          <w:sz w:val="24"/>
          <w:szCs w:val="24"/>
        </w:rPr>
        <w:t>, pp. 1-10. Springer Berlin Heidelberg, 1999.</w:t>
      </w:r>
    </w:p>
    <w:p w14:paraId="37172400" w14:textId="77777777" w:rsidR="00DF4C7E" w:rsidRDefault="00DF4C7E" w:rsidP="009F020E">
      <w:pPr>
        <w:pStyle w:val="NoSpacing"/>
        <w:rPr>
          <w:rFonts w:ascii="Times New Roman" w:hAnsi="Times New Roman" w:cs="Times New Roman"/>
          <w:color w:val="000000" w:themeColor="text1"/>
          <w:sz w:val="24"/>
          <w:szCs w:val="24"/>
        </w:rPr>
      </w:pPr>
    </w:p>
    <w:p w14:paraId="0DCCEA8C" w14:textId="77777777" w:rsidR="00021AD9" w:rsidRDefault="00021AD9" w:rsidP="009F020E">
      <w:pPr>
        <w:pStyle w:val="NoSpacing"/>
        <w:rPr>
          <w:rFonts w:ascii="Times New Roman" w:hAnsi="Times New Roman" w:cs="Times New Roman"/>
          <w:color w:val="000000" w:themeColor="text1"/>
          <w:sz w:val="24"/>
          <w:szCs w:val="24"/>
        </w:rPr>
      </w:pPr>
      <w:r w:rsidRPr="00021AD9">
        <w:rPr>
          <w:rFonts w:ascii="Times New Roman" w:hAnsi="Times New Roman" w:cs="Times New Roman"/>
          <w:color w:val="000000" w:themeColor="text1"/>
          <w:sz w:val="24"/>
          <w:szCs w:val="24"/>
        </w:rPr>
        <w:t xml:space="preserve">Gigerenzer, Gerd, and Wolfgang Gaissmaier. "Heuristic decision making." </w:t>
      </w:r>
      <w:r w:rsidRPr="00021AD9">
        <w:rPr>
          <w:rFonts w:ascii="Times New Roman" w:hAnsi="Times New Roman" w:cs="Times New Roman"/>
          <w:i/>
          <w:color w:val="000000" w:themeColor="text1"/>
          <w:sz w:val="24"/>
          <w:szCs w:val="24"/>
        </w:rPr>
        <w:t>Annual review of psychology</w:t>
      </w:r>
      <w:r w:rsidRPr="00021AD9">
        <w:rPr>
          <w:rFonts w:ascii="Times New Roman" w:hAnsi="Times New Roman" w:cs="Times New Roman"/>
          <w:color w:val="000000" w:themeColor="text1"/>
          <w:sz w:val="24"/>
          <w:szCs w:val="24"/>
        </w:rPr>
        <w:t xml:space="preserve"> 62 (2011): 451-482.</w:t>
      </w:r>
    </w:p>
    <w:p w14:paraId="094EA879" w14:textId="77777777" w:rsidR="00021AD9" w:rsidRDefault="00021AD9" w:rsidP="009F020E">
      <w:pPr>
        <w:pStyle w:val="NoSpacing"/>
        <w:rPr>
          <w:rFonts w:ascii="Times New Roman" w:hAnsi="Times New Roman" w:cs="Times New Roman"/>
          <w:color w:val="000000" w:themeColor="text1"/>
          <w:sz w:val="24"/>
          <w:szCs w:val="24"/>
        </w:rPr>
      </w:pPr>
    </w:p>
    <w:p w14:paraId="29A1D27F" w14:textId="77777777" w:rsidR="005F70A2" w:rsidRDefault="005F70A2" w:rsidP="009F020E">
      <w:pPr>
        <w:pStyle w:val="NoSpacing"/>
        <w:rPr>
          <w:rFonts w:ascii="Times New Roman" w:hAnsi="Times New Roman" w:cs="Times New Roman"/>
          <w:color w:val="000000" w:themeColor="text1"/>
          <w:sz w:val="24"/>
          <w:szCs w:val="24"/>
        </w:rPr>
      </w:pPr>
      <w:r w:rsidRPr="005F70A2">
        <w:rPr>
          <w:rFonts w:ascii="Times New Roman" w:hAnsi="Times New Roman" w:cs="Times New Roman"/>
          <w:color w:val="000000" w:themeColor="text1"/>
          <w:sz w:val="24"/>
          <w:szCs w:val="24"/>
        </w:rPr>
        <w:t xml:space="preserve">Ginsberg, Matthew L., and David E. Smith. "Reasoning about action I: A possible worlds approach." </w:t>
      </w:r>
      <w:r w:rsidRPr="005F70A2">
        <w:rPr>
          <w:rFonts w:ascii="Times New Roman" w:hAnsi="Times New Roman" w:cs="Times New Roman"/>
          <w:i/>
          <w:color w:val="000000" w:themeColor="text1"/>
          <w:sz w:val="24"/>
          <w:szCs w:val="24"/>
        </w:rPr>
        <w:t>Artificial intelligence</w:t>
      </w:r>
      <w:r w:rsidRPr="005F70A2">
        <w:rPr>
          <w:rFonts w:ascii="Times New Roman" w:hAnsi="Times New Roman" w:cs="Times New Roman"/>
          <w:color w:val="000000" w:themeColor="text1"/>
          <w:sz w:val="24"/>
          <w:szCs w:val="24"/>
        </w:rPr>
        <w:t xml:space="preserve"> 35, no. 2 (1988): 165-195.</w:t>
      </w:r>
    </w:p>
    <w:p w14:paraId="40150FE1" w14:textId="77777777" w:rsidR="005F70A2" w:rsidRDefault="005F70A2" w:rsidP="009F020E">
      <w:pPr>
        <w:pStyle w:val="NoSpacing"/>
        <w:rPr>
          <w:rFonts w:ascii="Times New Roman" w:hAnsi="Times New Roman" w:cs="Times New Roman"/>
          <w:color w:val="000000" w:themeColor="text1"/>
          <w:sz w:val="24"/>
          <w:szCs w:val="24"/>
        </w:rPr>
      </w:pPr>
    </w:p>
    <w:p w14:paraId="030EF7FE" w14:textId="77777777" w:rsidR="00DF4C7E" w:rsidRDefault="00DF4C7E" w:rsidP="009F020E">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Gopalratnam, Karthik, and Diane J. Cook. "Active LeZi: An incremental parsing algorithm for sequential prediction." </w:t>
      </w:r>
      <w:r w:rsidRPr="00021AD9">
        <w:rPr>
          <w:rFonts w:ascii="Times New Roman" w:hAnsi="Times New Roman" w:cs="Times New Roman"/>
          <w:i/>
          <w:color w:val="000000" w:themeColor="text1"/>
          <w:sz w:val="24"/>
          <w:szCs w:val="24"/>
        </w:rPr>
        <w:t>International Journal on Artificial Intelligence Tools</w:t>
      </w:r>
      <w:r w:rsidRPr="00DF4C7E">
        <w:rPr>
          <w:rFonts w:ascii="Times New Roman" w:hAnsi="Times New Roman" w:cs="Times New Roman"/>
          <w:color w:val="000000" w:themeColor="text1"/>
          <w:sz w:val="24"/>
          <w:szCs w:val="24"/>
        </w:rPr>
        <w:t xml:space="preserve"> 13, no. 04 (2004): 917-929.</w:t>
      </w:r>
    </w:p>
    <w:p w14:paraId="704C8929" w14:textId="77777777" w:rsidR="00DF4C7E" w:rsidRDefault="00DF4C7E" w:rsidP="009F020E">
      <w:pPr>
        <w:pStyle w:val="NoSpacing"/>
        <w:rPr>
          <w:rFonts w:ascii="Times New Roman" w:hAnsi="Times New Roman" w:cs="Times New Roman"/>
          <w:color w:val="000000" w:themeColor="text1"/>
          <w:sz w:val="24"/>
          <w:szCs w:val="24"/>
        </w:rPr>
      </w:pPr>
    </w:p>
    <w:p w14:paraId="4336EB73" w14:textId="77777777" w:rsidR="00BE1983" w:rsidRPr="00BE1983" w:rsidRDefault="00A1289D" w:rsidP="009F020E">
      <w:pPr>
        <w:pStyle w:val="NoSpacing"/>
        <w:rPr>
          <w:rFonts w:ascii="Times New Roman" w:hAnsi="Times New Roman" w:cs="Times New Roman"/>
          <w:color w:val="000000" w:themeColor="text1"/>
          <w:sz w:val="24"/>
          <w:szCs w:val="24"/>
        </w:rPr>
      </w:pPr>
      <w:r w:rsidRPr="00A1289D">
        <w:rPr>
          <w:rFonts w:ascii="Times New Roman" w:hAnsi="Times New Roman" w:cs="Times New Roman"/>
          <w:color w:val="000000" w:themeColor="text1"/>
          <w:sz w:val="24"/>
          <w:szCs w:val="24"/>
        </w:rPr>
        <w:t xml:space="preserve">Guralnik, Valerie, and Karen Zita Haigh. "Learning models of human behaviour with sequential patterns." In </w:t>
      </w:r>
      <w:r w:rsidRPr="00021AD9">
        <w:rPr>
          <w:rFonts w:ascii="Times New Roman" w:hAnsi="Times New Roman" w:cs="Times New Roman"/>
          <w:i/>
          <w:color w:val="000000" w:themeColor="text1"/>
          <w:sz w:val="24"/>
          <w:szCs w:val="24"/>
        </w:rPr>
        <w:t>Proceedings of the AAAI-02 workshop “Automation as Caregiver</w:t>
      </w:r>
      <w:r w:rsidRPr="00A1289D">
        <w:rPr>
          <w:rFonts w:ascii="Times New Roman" w:hAnsi="Times New Roman" w:cs="Times New Roman"/>
          <w:color w:val="000000" w:themeColor="text1"/>
          <w:sz w:val="24"/>
          <w:szCs w:val="24"/>
        </w:rPr>
        <w:t>, pp. 24-30. 2002.</w:t>
      </w:r>
    </w:p>
    <w:p w14:paraId="2CF3676E" w14:textId="77777777" w:rsidR="00BE1983" w:rsidRDefault="00BE1983" w:rsidP="009F020E">
      <w:pPr>
        <w:pStyle w:val="NoSpacing"/>
        <w:rPr>
          <w:rFonts w:ascii="Times New Roman" w:hAnsi="Times New Roman" w:cs="Times New Roman"/>
          <w:color w:val="000000" w:themeColor="text1"/>
          <w:sz w:val="24"/>
          <w:szCs w:val="24"/>
        </w:rPr>
      </w:pPr>
    </w:p>
    <w:p w14:paraId="10D3B9D6" w14:textId="77777777" w:rsidR="002E30B6" w:rsidRDefault="002E30B6" w:rsidP="009F020E">
      <w:pPr>
        <w:pStyle w:val="NoSpacing"/>
        <w:rPr>
          <w:rFonts w:ascii="Times New Roman" w:hAnsi="Times New Roman" w:cs="Times New Roman"/>
          <w:color w:val="000000" w:themeColor="text1"/>
          <w:sz w:val="24"/>
          <w:szCs w:val="24"/>
        </w:rPr>
      </w:pPr>
      <w:r w:rsidRPr="002E30B6">
        <w:rPr>
          <w:rFonts w:ascii="Times New Roman" w:hAnsi="Times New Roman" w:cs="Times New Roman"/>
          <w:color w:val="000000" w:themeColor="text1"/>
          <w:sz w:val="24"/>
          <w:szCs w:val="24"/>
        </w:rPr>
        <w:t>Floyd, Michael W., Babak Esfandiari, and Kevin Lam. "A case-based reasoning approach to imitating RoboCup players." In</w:t>
      </w:r>
      <w:r>
        <w:rPr>
          <w:rFonts w:ascii="Times New Roman" w:hAnsi="Times New Roman" w:cs="Times New Roman"/>
          <w:color w:val="000000" w:themeColor="text1"/>
          <w:sz w:val="24"/>
          <w:szCs w:val="24"/>
        </w:rPr>
        <w:t xml:space="preserve"> </w:t>
      </w:r>
      <w:r w:rsidRPr="002E30B6">
        <w:rPr>
          <w:rFonts w:ascii="Times New Roman" w:hAnsi="Times New Roman" w:cs="Times New Roman"/>
          <w:i/>
          <w:color w:val="000000" w:themeColor="text1"/>
          <w:sz w:val="24"/>
          <w:szCs w:val="24"/>
        </w:rPr>
        <w:t>2</w:t>
      </w:r>
      <w:r w:rsidRPr="002E30B6">
        <w:rPr>
          <w:rFonts w:ascii="Times New Roman" w:hAnsi="Times New Roman" w:cs="Times New Roman"/>
          <w:i/>
          <w:iCs/>
          <w:color w:val="000000" w:themeColor="text1"/>
          <w:sz w:val="24"/>
          <w:szCs w:val="24"/>
        </w:rPr>
        <w:t>1st International Florida Artificial Intelligence Research Society Conference</w:t>
      </w:r>
      <w:r w:rsidRPr="002E30B6">
        <w:rPr>
          <w:rFonts w:ascii="Times New Roman" w:hAnsi="Times New Roman" w:cs="Times New Roman"/>
          <w:color w:val="000000" w:themeColor="text1"/>
          <w:sz w:val="24"/>
          <w:szCs w:val="24"/>
        </w:rPr>
        <w:t>, pp. 251-256. 2008.</w:t>
      </w:r>
    </w:p>
    <w:p w14:paraId="258CF62C" w14:textId="77777777" w:rsidR="002E30B6" w:rsidRDefault="002E30B6" w:rsidP="009F020E">
      <w:pPr>
        <w:pStyle w:val="NoSpacing"/>
        <w:rPr>
          <w:rFonts w:ascii="Times New Roman" w:hAnsi="Times New Roman" w:cs="Times New Roman"/>
          <w:color w:val="000000" w:themeColor="text1"/>
          <w:sz w:val="24"/>
          <w:szCs w:val="24"/>
        </w:rPr>
      </w:pPr>
    </w:p>
    <w:p w14:paraId="2BCCCF00" w14:textId="77777777" w:rsidR="002A3185" w:rsidRDefault="002A3185" w:rsidP="009F020E">
      <w:pPr>
        <w:pStyle w:val="NoSpacing"/>
        <w:rPr>
          <w:rFonts w:ascii="Times New Roman" w:hAnsi="Times New Roman" w:cs="Times New Roman"/>
          <w:color w:val="000000" w:themeColor="text1"/>
          <w:sz w:val="24"/>
          <w:szCs w:val="24"/>
        </w:rPr>
      </w:pPr>
      <w:r w:rsidRPr="002A3185">
        <w:rPr>
          <w:rFonts w:ascii="Times New Roman" w:hAnsi="Times New Roman" w:cs="Times New Roman"/>
          <w:color w:val="000000" w:themeColor="text1"/>
          <w:sz w:val="24"/>
          <w:szCs w:val="24"/>
        </w:rPr>
        <w:t xml:space="preserve">Hintikka, Jaakko. "Individuals, possible worlds, and epistemic logic." </w:t>
      </w:r>
      <w:r w:rsidRPr="002A3185">
        <w:rPr>
          <w:rFonts w:ascii="Times New Roman" w:hAnsi="Times New Roman" w:cs="Times New Roman"/>
          <w:i/>
          <w:color w:val="000000" w:themeColor="text1"/>
          <w:sz w:val="24"/>
          <w:szCs w:val="24"/>
        </w:rPr>
        <w:t>Nous</w:t>
      </w:r>
      <w:r w:rsidRPr="002A3185">
        <w:rPr>
          <w:rFonts w:ascii="Times New Roman" w:hAnsi="Times New Roman" w:cs="Times New Roman"/>
          <w:color w:val="000000" w:themeColor="text1"/>
          <w:sz w:val="24"/>
          <w:szCs w:val="24"/>
        </w:rPr>
        <w:t xml:space="preserve"> 1, no. 1 (1967): 33-62.</w:t>
      </w:r>
    </w:p>
    <w:p w14:paraId="6B2E04BF" w14:textId="77777777" w:rsidR="002A3185" w:rsidRDefault="002A3185" w:rsidP="009F020E">
      <w:pPr>
        <w:pStyle w:val="NoSpacing"/>
        <w:rPr>
          <w:rFonts w:ascii="Times New Roman" w:hAnsi="Times New Roman" w:cs="Times New Roman"/>
          <w:color w:val="000000" w:themeColor="text1"/>
          <w:sz w:val="24"/>
          <w:szCs w:val="24"/>
        </w:rPr>
      </w:pPr>
    </w:p>
    <w:p w14:paraId="5F78F3BE" w14:textId="77777777" w:rsidR="007F22FD" w:rsidRDefault="007F22FD" w:rsidP="009F020E">
      <w:pPr>
        <w:pStyle w:val="NoSpacing"/>
        <w:rPr>
          <w:rFonts w:ascii="Times New Roman" w:hAnsi="Times New Roman" w:cs="Times New Roman"/>
          <w:color w:val="000000" w:themeColor="text1"/>
          <w:sz w:val="24"/>
          <w:szCs w:val="24"/>
        </w:rPr>
      </w:pPr>
      <w:r w:rsidRPr="007F22FD">
        <w:rPr>
          <w:rFonts w:ascii="Times New Roman" w:hAnsi="Times New Roman" w:cs="Times New Roman"/>
          <w:color w:val="000000" w:themeColor="text1"/>
          <w:sz w:val="24"/>
          <w:szCs w:val="24"/>
        </w:rPr>
        <w:t>Jiang, Hong, Jose M. Vidal, and Michael N. Huhns. "EBDI: an architecture for emotional agents." In</w:t>
      </w:r>
      <w:r>
        <w:rPr>
          <w:rFonts w:ascii="Times New Roman" w:hAnsi="Times New Roman" w:cs="Times New Roman"/>
          <w:color w:val="000000" w:themeColor="text1"/>
          <w:sz w:val="24"/>
          <w:szCs w:val="24"/>
        </w:rPr>
        <w:t xml:space="preserve"> </w:t>
      </w:r>
      <w:r w:rsidRPr="007F22FD">
        <w:rPr>
          <w:rFonts w:ascii="Times New Roman" w:hAnsi="Times New Roman" w:cs="Times New Roman"/>
          <w:i/>
          <w:iCs/>
          <w:color w:val="000000" w:themeColor="text1"/>
          <w:sz w:val="24"/>
          <w:szCs w:val="24"/>
        </w:rPr>
        <w:t>Proceedings of the 6th international joint conference on Autonomous agents and multiagent systems</w:t>
      </w:r>
      <w:r w:rsidRPr="007F22FD">
        <w:rPr>
          <w:rFonts w:ascii="Times New Roman" w:hAnsi="Times New Roman" w:cs="Times New Roman"/>
          <w:color w:val="000000" w:themeColor="text1"/>
          <w:sz w:val="24"/>
          <w:szCs w:val="24"/>
        </w:rPr>
        <w:t>, p. 11. ACM, 2007.</w:t>
      </w:r>
    </w:p>
    <w:p w14:paraId="3E2BB0A4" w14:textId="77777777" w:rsidR="007F22FD" w:rsidRDefault="007F22FD" w:rsidP="009F020E">
      <w:pPr>
        <w:pStyle w:val="NoSpacing"/>
        <w:rPr>
          <w:rFonts w:ascii="Times New Roman" w:hAnsi="Times New Roman" w:cs="Times New Roman"/>
          <w:color w:val="000000" w:themeColor="text1"/>
          <w:sz w:val="24"/>
          <w:szCs w:val="24"/>
        </w:rPr>
      </w:pPr>
    </w:p>
    <w:p w14:paraId="2D245DA5" w14:textId="77777777" w:rsidR="00021AD9" w:rsidRDefault="00021AD9" w:rsidP="009F020E">
      <w:pPr>
        <w:pStyle w:val="NoSpacing"/>
        <w:rPr>
          <w:rFonts w:ascii="Times New Roman" w:hAnsi="Times New Roman" w:cs="Times New Roman"/>
          <w:color w:val="000000" w:themeColor="text1"/>
          <w:sz w:val="24"/>
          <w:szCs w:val="24"/>
        </w:rPr>
      </w:pPr>
      <w:r w:rsidRPr="00021AD9">
        <w:rPr>
          <w:rFonts w:ascii="Times New Roman" w:hAnsi="Times New Roman" w:cs="Times New Roman"/>
          <w:color w:val="000000" w:themeColor="text1"/>
          <w:sz w:val="24"/>
          <w:szCs w:val="24"/>
        </w:rPr>
        <w:t xml:space="preserve">Karpov, Igor V., Jacob Schrum, and Risto Miikkulainen. "Believable Bot Navigation via Playback of Human Traces." In </w:t>
      </w:r>
      <w:r w:rsidRPr="002A3185">
        <w:rPr>
          <w:rFonts w:ascii="Times New Roman" w:hAnsi="Times New Roman" w:cs="Times New Roman"/>
          <w:i/>
          <w:color w:val="000000" w:themeColor="text1"/>
          <w:sz w:val="24"/>
          <w:szCs w:val="24"/>
        </w:rPr>
        <w:t>Believable Bots</w:t>
      </w:r>
      <w:r w:rsidRPr="00021AD9">
        <w:rPr>
          <w:rFonts w:ascii="Times New Roman" w:hAnsi="Times New Roman" w:cs="Times New Roman"/>
          <w:color w:val="000000" w:themeColor="text1"/>
          <w:sz w:val="24"/>
          <w:szCs w:val="24"/>
        </w:rPr>
        <w:t>, pp. 151-170. Springer Berlin Heidelberg, 2012.</w:t>
      </w:r>
    </w:p>
    <w:p w14:paraId="67294327" w14:textId="77777777" w:rsidR="00021AD9" w:rsidRDefault="00021AD9" w:rsidP="009F020E">
      <w:pPr>
        <w:pStyle w:val="NoSpacing"/>
        <w:rPr>
          <w:rFonts w:ascii="Times New Roman" w:hAnsi="Times New Roman" w:cs="Times New Roman"/>
          <w:color w:val="000000" w:themeColor="text1"/>
          <w:sz w:val="24"/>
          <w:szCs w:val="24"/>
        </w:rPr>
      </w:pPr>
    </w:p>
    <w:p w14:paraId="3502228F" w14:textId="77777777" w:rsidR="00935B17" w:rsidRPr="009F020E" w:rsidRDefault="004C2AE4" w:rsidP="009F020E">
      <w:pPr>
        <w:pStyle w:val="NoSpacing"/>
        <w:rPr>
          <w:rFonts w:ascii="Times New Roman" w:hAnsi="Times New Roman" w:cs="Times New Roman"/>
          <w:color w:val="000000" w:themeColor="text1"/>
          <w:sz w:val="24"/>
          <w:szCs w:val="24"/>
        </w:rPr>
      </w:pPr>
      <w:r w:rsidRPr="004C2AE4">
        <w:rPr>
          <w:rFonts w:ascii="Times New Roman" w:hAnsi="Times New Roman" w:cs="Times New Roman"/>
          <w:color w:val="000000" w:themeColor="text1"/>
          <w:sz w:val="24"/>
          <w:szCs w:val="24"/>
        </w:rPr>
        <w:t xml:space="preserve">Konolige, Kurt. "What awareness isn't: A sentential view of implicit and explicit belief." In </w:t>
      </w:r>
      <w:r w:rsidRPr="002A3185">
        <w:rPr>
          <w:rFonts w:ascii="Times New Roman" w:hAnsi="Times New Roman" w:cs="Times New Roman"/>
          <w:i/>
          <w:color w:val="000000" w:themeColor="text1"/>
          <w:sz w:val="24"/>
          <w:szCs w:val="24"/>
        </w:rPr>
        <w:t>Proceedings of the 1986 conference on Theoretical aspects of reasoning about knowledge</w:t>
      </w:r>
      <w:r w:rsidRPr="004C2AE4">
        <w:rPr>
          <w:rFonts w:ascii="Times New Roman" w:hAnsi="Times New Roman" w:cs="Times New Roman"/>
          <w:color w:val="000000" w:themeColor="text1"/>
          <w:sz w:val="24"/>
          <w:szCs w:val="24"/>
        </w:rPr>
        <w:t>, pp. 241-250. Morgan Kaufmann Publishers Inc., 1986.</w:t>
      </w:r>
    </w:p>
    <w:p w14:paraId="2DF4974D" w14:textId="77777777" w:rsidR="00935B17" w:rsidRDefault="00935B17" w:rsidP="00E5055B">
      <w:pPr>
        <w:pStyle w:val="NoSpacing"/>
        <w:rPr>
          <w:rFonts w:ascii="Times New Roman" w:hAnsi="Times New Roman" w:cs="Times New Roman"/>
          <w:color w:val="000000" w:themeColor="text1"/>
          <w:sz w:val="24"/>
          <w:szCs w:val="24"/>
        </w:rPr>
      </w:pPr>
    </w:p>
    <w:p w14:paraId="1B5D262A" w14:textId="77777777" w:rsidR="002E30B6" w:rsidRDefault="002E30B6" w:rsidP="00E5055B">
      <w:pPr>
        <w:pStyle w:val="NoSpacing"/>
        <w:rPr>
          <w:rFonts w:ascii="Times New Roman" w:hAnsi="Times New Roman" w:cs="Times New Roman"/>
          <w:color w:val="000000" w:themeColor="text1"/>
          <w:sz w:val="24"/>
          <w:szCs w:val="24"/>
        </w:rPr>
      </w:pPr>
      <w:r w:rsidRPr="002E30B6">
        <w:rPr>
          <w:rFonts w:ascii="Times New Roman" w:hAnsi="Times New Roman" w:cs="Times New Roman"/>
          <w:color w:val="000000" w:themeColor="text1"/>
          <w:sz w:val="24"/>
          <w:szCs w:val="24"/>
        </w:rPr>
        <w:t>Lam, Kevin, Babak Esfandiari, and David Tudino. "A scene-based imitation framework for robocup clients."</w:t>
      </w:r>
      <w:r>
        <w:rPr>
          <w:rFonts w:ascii="Times New Roman" w:hAnsi="Times New Roman" w:cs="Times New Roman"/>
          <w:color w:val="000000" w:themeColor="text1"/>
          <w:sz w:val="24"/>
          <w:szCs w:val="24"/>
        </w:rPr>
        <w:t xml:space="preserve"> </w:t>
      </w:r>
      <w:r w:rsidRPr="002E30B6">
        <w:rPr>
          <w:rFonts w:ascii="Times New Roman" w:hAnsi="Times New Roman" w:cs="Times New Roman"/>
          <w:i/>
          <w:iCs/>
          <w:color w:val="000000" w:themeColor="text1"/>
          <w:sz w:val="24"/>
          <w:szCs w:val="24"/>
        </w:rPr>
        <w:t>MOO-Modeling Other Agents from Observations</w:t>
      </w:r>
      <w:r w:rsidRPr="002E30B6">
        <w:rPr>
          <w:rFonts w:ascii="Times New Roman" w:hAnsi="Times New Roman" w:cs="Times New Roman"/>
          <w:color w:val="000000" w:themeColor="text1"/>
          <w:sz w:val="24"/>
          <w:szCs w:val="24"/>
        </w:rPr>
        <w:t>(2006).</w:t>
      </w:r>
    </w:p>
    <w:p w14:paraId="5F8DCDC8" w14:textId="77777777" w:rsidR="002E30B6" w:rsidRDefault="002E30B6" w:rsidP="00E5055B">
      <w:pPr>
        <w:pStyle w:val="NoSpacing"/>
        <w:rPr>
          <w:rFonts w:ascii="Times New Roman" w:hAnsi="Times New Roman" w:cs="Times New Roman"/>
          <w:color w:val="000000" w:themeColor="text1"/>
          <w:sz w:val="24"/>
          <w:szCs w:val="24"/>
        </w:rPr>
      </w:pPr>
    </w:p>
    <w:p w14:paraId="5E1C5828" w14:textId="77777777" w:rsidR="002A3185" w:rsidRDefault="002A3185" w:rsidP="00E5055B">
      <w:pPr>
        <w:pStyle w:val="NoSpacing"/>
        <w:rPr>
          <w:rFonts w:ascii="Times New Roman" w:hAnsi="Times New Roman" w:cs="Times New Roman"/>
          <w:color w:val="000000" w:themeColor="text1"/>
          <w:sz w:val="24"/>
          <w:szCs w:val="24"/>
        </w:rPr>
      </w:pPr>
      <w:r w:rsidRPr="002A3185">
        <w:rPr>
          <w:rFonts w:ascii="Times New Roman" w:hAnsi="Times New Roman" w:cs="Times New Roman"/>
          <w:color w:val="000000" w:themeColor="text1"/>
          <w:sz w:val="24"/>
          <w:szCs w:val="24"/>
        </w:rPr>
        <w:lastRenderedPageBreak/>
        <w:t xml:space="preserve">Leon, Enrique, Graham Clarke, Victor Callaghan, and Faiyaz Doctor. "Affect-aware behaviour modelling and control inside an intelligent environment." </w:t>
      </w:r>
      <w:r w:rsidRPr="002A3185">
        <w:rPr>
          <w:rFonts w:ascii="Times New Roman" w:hAnsi="Times New Roman" w:cs="Times New Roman"/>
          <w:i/>
          <w:color w:val="000000" w:themeColor="text1"/>
          <w:sz w:val="24"/>
          <w:szCs w:val="24"/>
        </w:rPr>
        <w:t>Pervasive and Mobile Computing</w:t>
      </w:r>
      <w:r w:rsidRPr="002A3185">
        <w:rPr>
          <w:rFonts w:ascii="Times New Roman" w:hAnsi="Times New Roman" w:cs="Times New Roman"/>
          <w:color w:val="000000" w:themeColor="text1"/>
          <w:sz w:val="24"/>
          <w:szCs w:val="24"/>
        </w:rPr>
        <w:t xml:space="preserve"> 6, no. 5 (2010): 559-574.</w:t>
      </w:r>
    </w:p>
    <w:p w14:paraId="006EE2F5" w14:textId="77777777" w:rsidR="002A3185" w:rsidRDefault="002A3185" w:rsidP="00E5055B">
      <w:pPr>
        <w:pStyle w:val="NoSpacing"/>
        <w:rPr>
          <w:rFonts w:ascii="Times New Roman" w:hAnsi="Times New Roman" w:cs="Times New Roman"/>
          <w:color w:val="000000" w:themeColor="text1"/>
          <w:sz w:val="24"/>
          <w:szCs w:val="24"/>
        </w:rPr>
      </w:pPr>
    </w:p>
    <w:p w14:paraId="39057E1D" w14:textId="77777777" w:rsidR="00DF4C7E" w:rsidRDefault="00DF4C7E" w:rsidP="00E5055B">
      <w:pPr>
        <w:pStyle w:val="NoSpacing"/>
        <w:rPr>
          <w:rFonts w:ascii="Times New Roman" w:hAnsi="Times New Roman" w:cs="Times New Roman"/>
          <w:color w:val="000000" w:themeColor="text1"/>
          <w:sz w:val="24"/>
          <w:szCs w:val="24"/>
        </w:rPr>
      </w:pPr>
      <w:r w:rsidRPr="00DF4C7E">
        <w:rPr>
          <w:rFonts w:ascii="Times New Roman" w:hAnsi="Times New Roman" w:cs="Times New Roman"/>
          <w:color w:val="000000" w:themeColor="text1"/>
          <w:sz w:val="24"/>
          <w:szCs w:val="24"/>
        </w:rPr>
        <w:t xml:space="preserve">Liu, Jia Jie, G. S. Huang, Y. L. Wang, and R. C. T. Lee. "Edit distance for a run-length-encoded string and an uncompressed string." </w:t>
      </w:r>
      <w:r w:rsidRPr="002A3185">
        <w:rPr>
          <w:rFonts w:ascii="Times New Roman" w:hAnsi="Times New Roman" w:cs="Times New Roman"/>
          <w:i/>
          <w:color w:val="000000" w:themeColor="text1"/>
          <w:sz w:val="24"/>
          <w:szCs w:val="24"/>
        </w:rPr>
        <w:t>Information Processing Letters</w:t>
      </w:r>
      <w:r w:rsidRPr="00DF4C7E">
        <w:rPr>
          <w:rFonts w:ascii="Times New Roman" w:hAnsi="Times New Roman" w:cs="Times New Roman"/>
          <w:color w:val="000000" w:themeColor="text1"/>
          <w:sz w:val="24"/>
          <w:szCs w:val="24"/>
        </w:rPr>
        <w:t xml:space="preserve"> 105, no. 1 (2007): 12-16.</w:t>
      </w:r>
    </w:p>
    <w:p w14:paraId="22C3DF5A" w14:textId="77777777" w:rsidR="00DF4C7E" w:rsidRDefault="00DF4C7E" w:rsidP="00E5055B">
      <w:pPr>
        <w:pStyle w:val="NoSpacing"/>
        <w:rPr>
          <w:rFonts w:ascii="Times New Roman" w:hAnsi="Times New Roman" w:cs="Times New Roman"/>
          <w:color w:val="000000" w:themeColor="text1"/>
          <w:sz w:val="24"/>
          <w:szCs w:val="24"/>
        </w:rPr>
      </w:pPr>
    </w:p>
    <w:p w14:paraId="4F5C4335" w14:textId="77777777" w:rsidR="004903D9" w:rsidRDefault="004903D9" w:rsidP="00E5055B">
      <w:pPr>
        <w:pStyle w:val="NoSpacing"/>
        <w:rPr>
          <w:rFonts w:ascii="Times New Roman" w:hAnsi="Times New Roman" w:cs="Times New Roman"/>
          <w:color w:val="000000" w:themeColor="text1"/>
          <w:sz w:val="24"/>
          <w:szCs w:val="24"/>
        </w:rPr>
      </w:pPr>
      <w:r w:rsidRPr="004903D9">
        <w:rPr>
          <w:rFonts w:ascii="Times New Roman" w:hAnsi="Times New Roman" w:cs="Times New Roman"/>
          <w:color w:val="000000" w:themeColor="text1"/>
          <w:sz w:val="24"/>
          <w:szCs w:val="24"/>
        </w:rPr>
        <w:t>Martınez-Miranda, Juan, and Arantza Aldea. "Emotions in human and artificial intelligence."</w:t>
      </w:r>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Computers in Human Behavior </w:t>
      </w:r>
      <w:r w:rsidRPr="004903D9">
        <w:rPr>
          <w:rFonts w:ascii="Times New Roman" w:hAnsi="Times New Roman" w:cs="Times New Roman"/>
          <w:color w:val="000000" w:themeColor="text1"/>
          <w:sz w:val="24"/>
          <w:szCs w:val="24"/>
        </w:rPr>
        <w:t>21, no. 2 (2005): 323-341.</w:t>
      </w:r>
    </w:p>
    <w:p w14:paraId="218B14FC" w14:textId="77777777" w:rsidR="004903D9" w:rsidRDefault="004903D9" w:rsidP="00E5055B">
      <w:pPr>
        <w:pStyle w:val="NoSpacing"/>
        <w:rPr>
          <w:rFonts w:ascii="Times New Roman" w:hAnsi="Times New Roman" w:cs="Times New Roman"/>
          <w:color w:val="000000" w:themeColor="text1"/>
          <w:sz w:val="24"/>
          <w:szCs w:val="24"/>
        </w:rPr>
      </w:pPr>
    </w:p>
    <w:p w14:paraId="6FB0BB05" w14:textId="77777777" w:rsidR="00C701EF" w:rsidRDefault="00C701EF" w:rsidP="00E5055B">
      <w:pPr>
        <w:pStyle w:val="NoSpacing"/>
        <w:rPr>
          <w:rFonts w:ascii="Times New Roman" w:hAnsi="Times New Roman" w:cs="Times New Roman"/>
          <w:color w:val="000000" w:themeColor="text1"/>
          <w:sz w:val="24"/>
          <w:szCs w:val="24"/>
        </w:rPr>
      </w:pPr>
      <w:r w:rsidRPr="00C701EF">
        <w:rPr>
          <w:rFonts w:ascii="Times New Roman" w:hAnsi="Times New Roman" w:cs="Times New Roman"/>
          <w:color w:val="000000" w:themeColor="text1"/>
          <w:sz w:val="24"/>
          <w:szCs w:val="24"/>
        </w:rPr>
        <w:t>Papadimitriou, Christos H., and John N. Tsitsiklis. "The complexity of Markov decision processes."</w:t>
      </w:r>
      <w:r>
        <w:rPr>
          <w:rFonts w:ascii="Times New Roman" w:hAnsi="Times New Roman" w:cs="Times New Roman"/>
          <w:color w:val="000000" w:themeColor="text1"/>
          <w:sz w:val="24"/>
          <w:szCs w:val="24"/>
        </w:rPr>
        <w:t xml:space="preserve"> </w:t>
      </w:r>
      <w:r w:rsidRPr="00C701EF">
        <w:rPr>
          <w:rFonts w:ascii="Times New Roman" w:hAnsi="Times New Roman" w:cs="Times New Roman"/>
          <w:i/>
          <w:iCs/>
          <w:color w:val="000000" w:themeColor="text1"/>
          <w:sz w:val="24"/>
          <w:szCs w:val="24"/>
        </w:rPr>
        <w:t>Mathematics of operations research</w:t>
      </w:r>
      <w:r>
        <w:rPr>
          <w:rFonts w:ascii="Times New Roman" w:hAnsi="Times New Roman" w:cs="Times New Roman"/>
          <w:color w:val="000000" w:themeColor="text1"/>
          <w:sz w:val="24"/>
          <w:szCs w:val="24"/>
        </w:rPr>
        <w:t xml:space="preserve"> </w:t>
      </w:r>
      <w:r w:rsidRPr="00C701EF">
        <w:rPr>
          <w:rFonts w:ascii="Times New Roman" w:hAnsi="Times New Roman" w:cs="Times New Roman"/>
          <w:color w:val="000000" w:themeColor="text1"/>
          <w:sz w:val="24"/>
          <w:szCs w:val="24"/>
        </w:rPr>
        <w:t>12, no. 3 (1987): 441-450.</w:t>
      </w:r>
    </w:p>
    <w:p w14:paraId="6A03A6D9" w14:textId="77777777" w:rsidR="00C701EF" w:rsidRDefault="00C701EF" w:rsidP="00E5055B">
      <w:pPr>
        <w:pStyle w:val="NoSpacing"/>
        <w:rPr>
          <w:rFonts w:ascii="Times New Roman" w:hAnsi="Times New Roman" w:cs="Times New Roman"/>
          <w:color w:val="000000" w:themeColor="text1"/>
          <w:sz w:val="24"/>
          <w:szCs w:val="24"/>
        </w:rPr>
      </w:pPr>
    </w:p>
    <w:p w14:paraId="2924D2BD" w14:textId="77777777" w:rsidR="0055561E" w:rsidRDefault="0055561E" w:rsidP="00E5055B">
      <w:pPr>
        <w:pStyle w:val="NoSpacing"/>
        <w:rPr>
          <w:rFonts w:ascii="Times New Roman" w:hAnsi="Times New Roman" w:cs="Times New Roman"/>
          <w:color w:val="000000" w:themeColor="text1"/>
          <w:sz w:val="24"/>
          <w:szCs w:val="24"/>
        </w:rPr>
      </w:pPr>
      <w:r w:rsidRPr="0055561E">
        <w:rPr>
          <w:rFonts w:ascii="Times New Roman" w:hAnsi="Times New Roman" w:cs="Times New Roman"/>
          <w:color w:val="000000" w:themeColor="text1"/>
          <w:sz w:val="24"/>
          <w:szCs w:val="24"/>
        </w:rPr>
        <w:t>Priesterjahn, Steffen.</w:t>
      </w:r>
      <w:r>
        <w:rPr>
          <w:rFonts w:ascii="Times New Roman" w:hAnsi="Times New Roman" w:cs="Times New Roman"/>
          <w:color w:val="000000" w:themeColor="text1"/>
          <w:sz w:val="24"/>
          <w:szCs w:val="24"/>
        </w:rPr>
        <w:t xml:space="preserve"> </w:t>
      </w:r>
      <w:r w:rsidRPr="0055561E">
        <w:rPr>
          <w:rFonts w:ascii="Times New Roman" w:hAnsi="Times New Roman" w:cs="Times New Roman"/>
          <w:i/>
          <w:iCs/>
          <w:color w:val="000000" w:themeColor="text1"/>
          <w:sz w:val="24"/>
          <w:szCs w:val="24"/>
        </w:rPr>
        <w:t>Online imitation and adaptation in modern computer games</w:t>
      </w:r>
      <w:r w:rsidRPr="0055561E">
        <w:rPr>
          <w:rFonts w:ascii="Times New Roman" w:hAnsi="Times New Roman" w:cs="Times New Roman"/>
          <w:color w:val="000000" w:themeColor="text1"/>
          <w:sz w:val="24"/>
          <w:szCs w:val="24"/>
        </w:rPr>
        <w:t>. Südwestdeutcher Verlag Für Hochschulschriften, 2008.</w:t>
      </w:r>
    </w:p>
    <w:p w14:paraId="04B55276" w14:textId="77777777" w:rsidR="0055561E" w:rsidRDefault="0055561E" w:rsidP="00E5055B">
      <w:pPr>
        <w:pStyle w:val="NoSpacing"/>
        <w:rPr>
          <w:rFonts w:ascii="Times New Roman" w:hAnsi="Times New Roman" w:cs="Times New Roman"/>
          <w:color w:val="000000" w:themeColor="text1"/>
          <w:sz w:val="24"/>
          <w:szCs w:val="24"/>
        </w:rPr>
      </w:pPr>
    </w:p>
    <w:p w14:paraId="3B293C61" w14:textId="77777777" w:rsidR="005F70A2" w:rsidRDefault="005F70A2" w:rsidP="00E5055B">
      <w:pPr>
        <w:pStyle w:val="NoSpacing"/>
        <w:rPr>
          <w:rFonts w:ascii="Times New Roman" w:hAnsi="Times New Roman" w:cs="Times New Roman"/>
          <w:color w:val="000000" w:themeColor="text1"/>
          <w:sz w:val="24"/>
          <w:szCs w:val="24"/>
        </w:rPr>
      </w:pPr>
      <w:r w:rsidRPr="005F70A2">
        <w:rPr>
          <w:rFonts w:ascii="Times New Roman" w:hAnsi="Times New Roman" w:cs="Times New Roman"/>
          <w:color w:val="000000" w:themeColor="text1"/>
          <w:sz w:val="24"/>
          <w:szCs w:val="24"/>
        </w:rPr>
        <w:t xml:space="preserve">Railsback, Steven F., Steven L. Lytinen, and Stephen K. Jackson. "Agent-based simulation platforms: Review and development recommendations." </w:t>
      </w:r>
      <w:r w:rsidRPr="005F70A2">
        <w:rPr>
          <w:rFonts w:ascii="Times New Roman" w:hAnsi="Times New Roman" w:cs="Times New Roman"/>
          <w:i/>
          <w:color w:val="000000" w:themeColor="text1"/>
          <w:sz w:val="24"/>
          <w:szCs w:val="24"/>
        </w:rPr>
        <w:t>Simulation</w:t>
      </w:r>
      <w:r w:rsidRPr="005F70A2">
        <w:rPr>
          <w:rFonts w:ascii="Times New Roman" w:hAnsi="Times New Roman" w:cs="Times New Roman"/>
          <w:color w:val="000000" w:themeColor="text1"/>
          <w:sz w:val="24"/>
          <w:szCs w:val="24"/>
        </w:rPr>
        <w:t xml:space="preserve"> 82, no. 9 (2006): 609-623.</w:t>
      </w:r>
    </w:p>
    <w:p w14:paraId="37FE21F7" w14:textId="77777777" w:rsidR="005F70A2" w:rsidRDefault="005F70A2" w:rsidP="00E5055B">
      <w:pPr>
        <w:pStyle w:val="NoSpacing"/>
        <w:rPr>
          <w:rFonts w:ascii="Times New Roman" w:hAnsi="Times New Roman" w:cs="Times New Roman"/>
          <w:color w:val="000000" w:themeColor="text1"/>
          <w:sz w:val="24"/>
          <w:szCs w:val="24"/>
        </w:rPr>
      </w:pPr>
    </w:p>
    <w:p w14:paraId="2B69DA92" w14:textId="77777777" w:rsidR="000C190D" w:rsidRDefault="000C190D" w:rsidP="00E5055B">
      <w:pPr>
        <w:pStyle w:val="NoSpacing"/>
        <w:rPr>
          <w:rFonts w:ascii="Times New Roman" w:hAnsi="Times New Roman" w:cs="Times New Roman"/>
          <w:color w:val="000000" w:themeColor="text1"/>
          <w:sz w:val="24"/>
          <w:szCs w:val="24"/>
        </w:rPr>
      </w:pPr>
      <w:r w:rsidRPr="000C190D">
        <w:rPr>
          <w:rFonts w:ascii="Times New Roman" w:hAnsi="Times New Roman" w:cs="Times New Roman"/>
          <w:color w:val="000000" w:themeColor="text1"/>
          <w:sz w:val="24"/>
          <w:szCs w:val="24"/>
        </w:rPr>
        <w:t>Schrum, Jacob, Igor V. Karpov, and Risto Miikkulainen. "UT</w:t>
      </w:r>
      <w:r w:rsidR="00B03061">
        <w:rPr>
          <w:rFonts w:ascii="MS Mincho" w:eastAsia="MS Mincho" w:hAnsi="MS Mincho" w:cs="MS Mincho"/>
          <w:color w:val="000000" w:themeColor="text1"/>
          <w:sz w:val="24"/>
          <w:szCs w:val="24"/>
        </w:rPr>
        <w:t>^</w:t>
      </w:r>
      <w:r w:rsidRPr="000C190D">
        <w:rPr>
          <w:rFonts w:ascii="Times New Roman" w:hAnsi="Times New Roman" w:cs="Times New Roman"/>
          <w:color w:val="000000" w:themeColor="text1"/>
          <w:sz w:val="24"/>
          <w:szCs w:val="24"/>
        </w:rPr>
        <w:t xml:space="preserve"> 2: Human-like behavior via neuroevolution of combat behavior and replay of human traces." In </w:t>
      </w:r>
      <w:r w:rsidRPr="000C190D">
        <w:rPr>
          <w:rFonts w:ascii="Times New Roman" w:hAnsi="Times New Roman" w:cs="Times New Roman"/>
          <w:i/>
          <w:color w:val="000000" w:themeColor="text1"/>
          <w:sz w:val="24"/>
          <w:szCs w:val="24"/>
        </w:rPr>
        <w:t>Computational Intelligence and Games (CIG), 2011 IEEE Conference on</w:t>
      </w:r>
      <w:r w:rsidRPr="000C190D">
        <w:rPr>
          <w:rFonts w:ascii="Times New Roman" w:hAnsi="Times New Roman" w:cs="Times New Roman"/>
          <w:color w:val="000000" w:themeColor="text1"/>
          <w:sz w:val="24"/>
          <w:szCs w:val="24"/>
        </w:rPr>
        <w:t>, pp. 329-336. IEEE, 2011.</w:t>
      </w:r>
    </w:p>
    <w:p w14:paraId="16F2E4B7" w14:textId="77777777" w:rsidR="000C190D" w:rsidRDefault="000C190D" w:rsidP="00E5055B">
      <w:pPr>
        <w:pStyle w:val="NoSpacing"/>
        <w:rPr>
          <w:rFonts w:ascii="Times New Roman" w:hAnsi="Times New Roman" w:cs="Times New Roman"/>
          <w:color w:val="000000" w:themeColor="text1"/>
          <w:sz w:val="24"/>
          <w:szCs w:val="24"/>
        </w:rPr>
      </w:pPr>
    </w:p>
    <w:p w14:paraId="7F3CF381" w14:textId="77777777" w:rsidR="005F70A2" w:rsidRDefault="005F70A2" w:rsidP="00E5055B">
      <w:pPr>
        <w:pStyle w:val="NoSpacing"/>
        <w:rPr>
          <w:rFonts w:ascii="Times New Roman" w:hAnsi="Times New Roman" w:cs="Times New Roman"/>
          <w:color w:val="000000" w:themeColor="text1"/>
          <w:sz w:val="24"/>
          <w:szCs w:val="24"/>
        </w:rPr>
      </w:pPr>
      <w:r w:rsidRPr="005F70A2">
        <w:rPr>
          <w:rFonts w:ascii="Times New Roman" w:hAnsi="Times New Roman" w:cs="Times New Roman"/>
          <w:color w:val="000000" w:themeColor="text1"/>
          <w:sz w:val="24"/>
          <w:szCs w:val="24"/>
        </w:rPr>
        <w:t xml:space="preserve">Schrum, Jacob, and Risto Miikkulainen. "Evolving multi-modal behavior in NPCs." In </w:t>
      </w:r>
      <w:r w:rsidRPr="005F70A2">
        <w:rPr>
          <w:rFonts w:ascii="Times New Roman" w:hAnsi="Times New Roman" w:cs="Times New Roman"/>
          <w:i/>
          <w:color w:val="000000" w:themeColor="text1"/>
          <w:sz w:val="24"/>
          <w:szCs w:val="24"/>
        </w:rPr>
        <w:t xml:space="preserve">Computational Intelligence and Games, 2009. CIG 2009. IEEE Symposium </w:t>
      </w:r>
      <w:r>
        <w:rPr>
          <w:rFonts w:ascii="Times New Roman" w:hAnsi="Times New Roman" w:cs="Times New Roman"/>
          <w:i/>
          <w:color w:val="000000" w:themeColor="text1"/>
          <w:sz w:val="24"/>
          <w:szCs w:val="24"/>
        </w:rPr>
        <w:t>o</w:t>
      </w:r>
      <w:r w:rsidRPr="005F70A2">
        <w:rPr>
          <w:rFonts w:ascii="Times New Roman" w:hAnsi="Times New Roman" w:cs="Times New Roman"/>
          <w:i/>
          <w:color w:val="000000" w:themeColor="text1"/>
          <w:sz w:val="24"/>
          <w:szCs w:val="24"/>
        </w:rPr>
        <w:t>n</w:t>
      </w:r>
      <w:r w:rsidRPr="005F70A2">
        <w:rPr>
          <w:rFonts w:ascii="Times New Roman" w:hAnsi="Times New Roman" w:cs="Times New Roman"/>
          <w:color w:val="000000" w:themeColor="text1"/>
          <w:sz w:val="24"/>
          <w:szCs w:val="24"/>
        </w:rPr>
        <w:t>, pp. 325-332. IEEE, 2009.</w:t>
      </w:r>
    </w:p>
    <w:p w14:paraId="60569073" w14:textId="77777777" w:rsidR="005F70A2" w:rsidRDefault="005F70A2" w:rsidP="00E5055B">
      <w:pPr>
        <w:pStyle w:val="NoSpacing"/>
        <w:rPr>
          <w:rFonts w:ascii="Times New Roman" w:hAnsi="Times New Roman" w:cs="Times New Roman"/>
          <w:color w:val="000000" w:themeColor="text1"/>
          <w:sz w:val="24"/>
          <w:szCs w:val="24"/>
        </w:rPr>
      </w:pPr>
    </w:p>
    <w:p w14:paraId="73F07DE4" w14:textId="77777777" w:rsidR="009275BA" w:rsidRDefault="009275BA" w:rsidP="00E5055B">
      <w:pPr>
        <w:pStyle w:val="NoSpacing"/>
        <w:rPr>
          <w:rFonts w:ascii="Times New Roman" w:hAnsi="Times New Roman" w:cs="Times New Roman"/>
          <w:color w:val="000000" w:themeColor="text1"/>
          <w:sz w:val="24"/>
          <w:szCs w:val="24"/>
        </w:rPr>
      </w:pPr>
      <w:r w:rsidRPr="009275BA">
        <w:rPr>
          <w:rFonts w:ascii="Times New Roman" w:hAnsi="Times New Roman" w:cs="Times New Roman"/>
          <w:color w:val="000000" w:themeColor="text1"/>
          <w:sz w:val="24"/>
          <w:szCs w:val="24"/>
        </w:rPr>
        <w:t>Seymour, Ben, and Ray Dolan. "Emotion, decision making, and the amygdala."</w:t>
      </w:r>
      <w:r>
        <w:rPr>
          <w:rFonts w:ascii="Times New Roman" w:hAnsi="Times New Roman" w:cs="Times New Roman"/>
          <w:color w:val="000000" w:themeColor="text1"/>
          <w:sz w:val="24"/>
          <w:szCs w:val="24"/>
        </w:rPr>
        <w:t xml:space="preserve"> </w:t>
      </w:r>
      <w:r w:rsidRPr="009275BA">
        <w:rPr>
          <w:rFonts w:ascii="Times New Roman" w:hAnsi="Times New Roman" w:cs="Times New Roman"/>
          <w:i/>
          <w:iCs/>
          <w:color w:val="000000" w:themeColor="text1"/>
          <w:sz w:val="24"/>
          <w:szCs w:val="24"/>
        </w:rPr>
        <w:t>Neuron</w:t>
      </w:r>
      <w:r>
        <w:rPr>
          <w:rFonts w:ascii="Times New Roman" w:hAnsi="Times New Roman" w:cs="Times New Roman"/>
          <w:color w:val="000000" w:themeColor="text1"/>
          <w:sz w:val="24"/>
          <w:szCs w:val="24"/>
        </w:rPr>
        <w:t xml:space="preserve"> </w:t>
      </w:r>
      <w:r w:rsidRPr="009275BA">
        <w:rPr>
          <w:rFonts w:ascii="Times New Roman" w:hAnsi="Times New Roman" w:cs="Times New Roman"/>
          <w:color w:val="000000" w:themeColor="text1"/>
          <w:sz w:val="24"/>
          <w:szCs w:val="24"/>
        </w:rPr>
        <w:t>58, no. 5 (2008): 662-671.</w:t>
      </w:r>
    </w:p>
    <w:p w14:paraId="6C1A862B" w14:textId="77777777" w:rsidR="009275BA" w:rsidRDefault="009275BA" w:rsidP="00E5055B">
      <w:pPr>
        <w:pStyle w:val="NoSpacing"/>
        <w:rPr>
          <w:rFonts w:ascii="Times New Roman" w:hAnsi="Times New Roman" w:cs="Times New Roman"/>
          <w:color w:val="000000" w:themeColor="text1"/>
          <w:sz w:val="24"/>
          <w:szCs w:val="24"/>
        </w:rPr>
      </w:pPr>
    </w:p>
    <w:p w14:paraId="509A00A7" w14:textId="77777777" w:rsidR="00480DF3" w:rsidRDefault="00480DF3" w:rsidP="00E5055B">
      <w:pPr>
        <w:pStyle w:val="NoSpacing"/>
        <w:rPr>
          <w:rFonts w:ascii="Times New Roman" w:hAnsi="Times New Roman" w:cs="Times New Roman"/>
          <w:color w:val="000000" w:themeColor="text1"/>
          <w:sz w:val="24"/>
          <w:szCs w:val="24"/>
        </w:rPr>
      </w:pPr>
      <w:r w:rsidRPr="00480DF3">
        <w:rPr>
          <w:rFonts w:ascii="Times New Roman" w:hAnsi="Times New Roman" w:cs="Times New Roman"/>
          <w:color w:val="000000" w:themeColor="text1"/>
          <w:sz w:val="24"/>
          <w:szCs w:val="24"/>
        </w:rPr>
        <w:t>Sharada, G., and O. B. V. Ramanaiah. "An Artificial Intelligence Based Neuro-Fuzzy System with Emotional Intelligence."</w:t>
      </w:r>
      <w:r>
        <w:rPr>
          <w:rFonts w:ascii="Times New Roman" w:hAnsi="Times New Roman" w:cs="Times New Roman"/>
          <w:color w:val="000000" w:themeColor="text1"/>
          <w:sz w:val="24"/>
          <w:szCs w:val="24"/>
        </w:rPr>
        <w:t xml:space="preserve"> </w:t>
      </w:r>
      <w:r w:rsidRPr="00480DF3">
        <w:rPr>
          <w:rFonts w:ascii="Times New Roman" w:hAnsi="Times New Roman" w:cs="Times New Roman"/>
          <w:i/>
          <w:iCs/>
          <w:color w:val="000000" w:themeColor="text1"/>
          <w:sz w:val="24"/>
          <w:szCs w:val="24"/>
        </w:rPr>
        <w:t>International Journal of Computer Applications</w:t>
      </w:r>
      <w:r>
        <w:rPr>
          <w:rFonts w:ascii="Times New Roman" w:hAnsi="Times New Roman" w:cs="Times New Roman"/>
          <w:color w:val="000000" w:themeColor="text1"/>
          <w:sz w:val="24"/>
          <w:szCs w:val="24"/>
        </w:rPr>
        <w:t xml:space="preserve"> </w:t>
      </w:r>
      <w:r w:rsidRPr="00480DF3">
        <w:rPr>
          <w:rFonts w:ascii="Times New Roman" w:hAnsi="Times New Roman" w:cs="Times New Roman"/>
          <w:color w:val="000000" w:themeColor="text1"/>
          <w:sz w:val="24"/>
          <w:szCs w:val="24"/>
        </w:rPr>
        <w:t>1, no. 13 (2010): 74-79.</w:t>
      </w:r>
    </w:p>
    <w:p w14:paraId="3F17E933" w14:textId="77777777" w:rsidR="00480DF3" w:rsidRDefault="00480DF3" w:rsidP="00E5055B">
      <w:pPr>
        <w:pStyle w:val="NoSpacing"/>
        <w:rPr>
          <w:rFonts w:ascii="Times New Roman" w:hAnsi="Times New Roman" w:cs="Times New Roman"/>
          <w:color w:val="000000" w:themeColor="text1"/>
          <w:sz w:val="24"/>
          <w:szCs w:val="24"/>
        </w:rPr>
      </w:pPr>
    </w:p>
    <w:p w14:paraId="135A1DE6" w14:textId="77777777" w:rsidR="006C144C" w:rsidRDefault="006C144C" w:rsidP="00E5055B">
      <w:pPr>
        <w:pStyle w:val="NoSpacing"/>
        <w:rPr>
          <w:rFonts w:ascii="Times New Roman" w:hAnsi="Times New Roman" w:cs="Times New Roman"/>
          <w:color w:val="000000" w:themeColor="text1"/>
          <w:sz w:val="24"/>
          <w:szCs w:val="24"/>
        </w:rPr>
      </w:pPr>
      <w:r w:rsidRPr="006C144C">
        <w:rPr>
          <w:rFonts w:ascii="Times New Roman" w:hAnsi="Times New Roman" w:cs="Times New Roman"/>
          <w:color w:val="000000" w:themeColor="text1"/>
          <w:sz w:val="24"/>
          <w:szCs w:val="24"/>
        </w:rPr>
        <w:t>Sloman, Aaron. "Beyond shallow models of emotion."</w:t>
      </w:r>
      <w:r>
        <w:rPr>
          <w:rFonts w:ascii="Times New Roman" w:hAnsi="Times New Roman" w:cs="Times New Roman"/>
          <w:color w:val="000000" w:themeColor="text1"/>
          <w:sz w:val="24"/>
          <w:szCs w:val="24"/>
        </w:rPr>
        <w:t xml:space="preserve"> </w:t>
      </w:r>
      <w:r w:rsidRPr="006C144C">
        <w:rPr>
          <w:rFonts w:ascii="Times New Roman" w:hAnsi="Times New Roman" w:cs="Times New Roman"/>
          <w:i/>
          <w:iCs/>
          <w:color w:val="000000" w:themeColor="text1"/>
          <w:sz w:val="24"/>
          <w:szCs w:val="24"/>
        </w:rPr>
        <w:t>Cognitive Processing: International Quarterly of Cognitive Science</w:t>
      </w:r>
      <w:r>
        <w:rPr>
          <w:rFonts w:ascii="Times New Roman" w:hAnsi="Times New Roman" w:cs="Times New Roman"/>
          <w:color w:val="000000" w:themeColor="text1"/>
          <w:sz w:val="24"/>
          <w:szCs w:val="24"/>
        </w:rPr>
        <w:t xml:space="preserve"> </w:t>
      </w:r>
      <w:r w:rsidRPr="006C144C">
        <w:rPr>
          <w:rFonts w:ascii="Times New Roman" w:hAnsi="Times New Roman" w:cs="Times New Roman"/>
          <w:color w:val="000000" w:themeColor="text1"/>
          <w:sz w:val="24"/>
          <w:szCs w:val="24"/>
        </w:rPr>
        <w:t>2, no. 1 (2001): 177-198.</w:t>
      </w:r>
    </w:p>
    <w:p w14:paraId="0339C844" w14:textId="77777777" w:rsidR="006C144C" w:rsidRDefault="006C144C" w:rsidP="00E5055B">
      <w:pPr>
        <w:pStyle w:val="NoSpacing"/>
        <w:rPr>
          <w:rFonts w:ascii="Times New Roman" w:hAnsi="Times New Roman" w:cs="Times New Roman"/>
          <w:color w:val="000000" w:themeColor="text1"/>
          <w:sz w:val="24"/>
          <w:szCs w:val="24"/>
        </w:rPr>
      </w:pPr>
    </w:p>
    <w:p w14:paraId="5AC485A9" w14:textId="77777777" w:rsidR="00E5055B" w:rsidRDefault="004C2AE4" w:rsidP="00E5055B">
      <w:pPr>
        <w:pStyle w:val="NoSpacing"/>
        <w:rPr>
          <w:rFonts w:ascii="Times New Roman" w:hAnsi="Times New Roman" w:cs="Times New Roman"/>
          <w:color w:val="000000" w:themeColor="text1"/>
          <w:sz w:val="24"/>
          <w:szCs w:val="24"/>
        </w:rPr>
      </w:pPr>
      <w:r w:rsidRPr="004C2AE4">
        <w:rPr>
          <w:rFonts w:ascii="Times New Roman" w:hAnsi="Times New Roman" w:cs="Times New Roman"/>
          <w:color w:val="000000" w:themeColor="text1"/>
          <w:sz w:val="24"/>
          <w:szCs w:val="24"/>
        </w:rPr>
        <w:t xml:space="preserve">Stanislaw, Harold. "Tests of Computer Simulation Validity: What Do They Measure?." </w:t>
      </w:r>
      <w:r w:rsidRPr="002A3185">
        <w:rPr>
          <w:rFonts w:ascii="Times New Roman" w:hAnsi="Times New Roman" w:cs="Times New Roman"/>
          <w:i/>
          <w:color w:val="000000" w:themeColor="text1"/>
          <w:sz w:val="24"/>
          <w:szCs w:val="24"/>
        </w:rPr>
        <w:t>Simulation and Gam</w:t>
      </w:r>
      <w:r w:rsidR="00E565FF">
        <w:rPr>
          <w:rFonts w:ascii="Times New Roman" w:hAnsi="Times New Roman" w:cs="Times New Roman"/>
          <w:i/>
          <w:color w:val="000000" w:themeColor="text1"/>
          <w:sz w:val="24"/>
          <w:szCs w:val="24"/>
        </w:rPr>
        <w:t>ing</w:t>
      </w:r>
      <w:r w:rsidRPr="004C2AE4">
        <w:rPr>
          <w:rFonts w:ascii="Times New Roman" w:hAnsi="Times New Roman" w:cs="Times New Roman"/>
          <w:color w:val="000000" w:themeColor="text1"/>
          <w:sz w:val="24"/>
          <w:szCs w:val="24"/>
        </w:rPr>
        <w:t xml:space="preserve"> 17, no. 2 (1986): 173-91.</w:t>
      </w:r>
    </w:p>
    <w:p w14:paraId="40487DA3" w14:textId="77777777" w:rsidR="004C2AE4" w:rsidRDefault="004C2AE4" w:rsidP="00E5055B">
      <w:pPr>
        <w:pStyle w:val="NoSpacing"/>
        <w:rPr>
          <w:rFonts w:ascii="Times New Roman" w:hAnsi="Times New Roman" w:cs="Times New Roman"/>
          <w:color w:val="000000" w:themeColor="text1"/>
          <w:sz w:val="24"/>
          <w:szCs w:val="24"/>
        </w:rPr>
      </w:pPr>
    </w:p>
    <w:p w14:paraId="3808AD82" w14:textId="77777777" w:rsidR="00E565FF" w:rsidRDefault="00E565FF" w:rsidP="00E5055B">
      <w:pPr>
        <w:pStyle w:val="NoSpacing"/>
        <w:rPr>
          <w:rFonts w:ascii="Times New Roman" w:hAnsi="Times New Roman" w:cs="Times New Roman"/>
          <w:color w:val="000000" w:themeColor="text1"/>
          <w:sz w:val="24"/>
          <w:szCs w:val="24"/>
        </w:rPr>
      </w:pPr>
      <w:r w:rsidRPr="00E565FF">
        <w:rPr>
          <w:rFonts w:ascii="Times New Roman" w:hAnsi="Times New Roman" w:cs="Times New Roman"/>
          <w:color w:val="000000" w:themeColor="text1"/>
          <w:sz w:val="24"/>
          <w:szCs w:val="24"/>
        </w:rPr>
        <w:t xml:space="preserve">Umarov, Iskander, and Maxim Mozgovoy. "Believable and effective AI agents in virtual worlds: Current state and future perspectives." </w:t>
      </w:r>
      <w:r w:rsidRPr="00E565FF">
        <w:rPr>
          <w:rFonts w:ascii="Times New Roman" w:hAnsi="Times New Roman" w:cs="Times New Roman"/>
          <w:i/>
          <w:color w:val="000000" w:themeColor="text1"/>
          <w:sz w:val="24"/>
          <w:szCs w:val="24"/>
        </w:rPr>
        <w:t>International Journal of Gaming and Computer-Mediated Simulations (IJGCMS)</w:t>
      </w:r>
      <w:r w:rsidRPr="00E565FF">
        <w:rPr>
          <w:rFonts w:ascii="Times New Roman" w:hAnsi="Times New Roman" w:cs="Times New Roman"/>
          <w:color w:val="000000" w:themeColor="text1"/>
          <w:sz w:val="24"/>
          <w:szCs w:val="24"/>
        </w:rPr>
        <w:t xml:space="preserve"> 4, no. 2 (2012): 37-59.</w:t>
      </w:r>
    </w:p>
    <w:p w14:paraId="3FF51F28" w14:textId="77777777" w:rsidR="00E565FF" w:rsidRDefault="00E565FF" w:rsidP="00E5055B">
      <w:pPr>
        <w:pStyle w:val="NoSpacing"/>
        <w:rPr>
          <w:rFonts w:ascii="Times New Roman" w:hAnsi="Times New Roman" w:cs="Times New Roman"/>
          <w:color w:val="000000" w:themeColor="text1"/>
          <w:sz w:val="24"/>
          <w:szCs w:val="24"/>
        </w:rPr>
      </w:pPr>
    </w:p>
    <w:p w14:paraId="39B90D96" w14:textId="77777777" w:rsidR="005F70A2" w:rsidRDefault="005F70A2" w:rsidP="00E5055B">
      <w:pPr>
        <w:pStyle w:val="NoSpacing"/>
        <w:rPr>
          <w:rFonts w:ascii="Times New Roman" w:hAnsi="Times New Roman" w:cs="Times New Roman"/>
          <w:color w:val="000000" w:themeColor="text1"/>
          <w:sz w:val="24"/>
          <w:szCs w:val="24"/>
        </w:rPr>
      </w:pPr>
      <w:r w:rsidRPr="005F70A2">
        <w:rPr>
          <w:rFonts w:ascii="Times New Roman" w:hAnsi="Times New Roman" w:cs="Times New Roman"/>
          <w:color w:val="000000" w:themeColor="text1"/>
          <w:sz w:val="24"/>
          <w:szCs w:val="24"/>
        </w:rPr>
        <w:t xml:space="preserve">Van Hoorn, Niels, Julian Togelius, Daan Wierstra, and Jürgen Schmidhuber. "Robust player imitation using multiobjective evolution." In </w:t>
      </w:r>
      <w:r w:rsidRPr="005F70A2">
        <w:rPr>
          <w:rFonts w:ascii="Times New Roman" w:hAnsi="Times New Roman" w:cs="Times New Roman"/>
          <w:i/>
          <w:color w:val="000000" w:themeColor="text1"/>
          <w:sz w:val="24"/>
          <w:szCs w:val="24"/>
        </w:rPr>
        <w:t>Evolutionary Computation</w:t>
      </w:r>
      <w:r w:rsidRPr="005F70A2">
        <w:rPr>
          <w:rFonts w:ascii="Times New Roman" w:hAnsi="Times New Roman" w:cs="Times New Roman"/>
          <w:color w:val="000000" w:themeColor="text1"/>
          <w:sz w:val="24"/>
          <w:szCs w:val="24"/>
        </w:rPr>
        <w:t>, 2009. CEC'09. IEEE Congress on, pp. 652-659. IEEE, 2009.</w:t>
      </w:r>
    </w:p>
    <w:p w14:paraId="0B4AF4FC" w14:textId="77777777" w:rsidR="005F70A2" w:rsidRDefault="005F70A2" w:rsidP="00E5055B">
      <w:pPr>
        <w:pStyle w:val="NoSpacing"/>
        <w:rPr>
          <w:rFonts w:ascii="Times New Roman" w:hAnsi="Times New Roman" w:cs="Times New Roman"/>
          <w:color w:val="000000" w:themeColor="text1"/>
          <w:sz w:val="24"/>
          <w:szCs w:val="24"/>
        </w:rPr>
      </w:pPr>
    </w:p>
    <w:p w14:paraId="55A51195" w14:textId="77777777" w:rsidR="00840A2E" w:rsidRDefault="00840A2E" w:rsidP="00E5055B">
      <w:pPr>
        <w:pStyle w:val="NoSpacing"/>
        <w:rPr>
          <w:rFonts w:ascii="Times New Roman" w:hAnsi="Times New Roman" w:cs="Times New Roman"/>
          <w:color w:val="000000" w:themeColor="text1"/>
          <w:sz w:val="24"/>
          <w:szCs w:val="24"/>
        </w:rPr>
      </w:pPr>
      <w:r w:rsidRPr="00840A2E">
        <w:rPr>
          <w:rFonts w:ascii="Times New Roman" w:hAnsi="Times New Roman" w:cs="Times New Roman"/>
          <w:color w:val="000000" w:themeColor="text1"/>
          <w:sz w:val="24"/>
          <w:szCs w:val="24"/>
        </w:rPr>
        <w:t>Velásquez, Juan D. "Modeling emotions and other motivations in synthetic agents." In</w:t>
      </w:r>
      <w:r>
        <w:rPr>
          <w:rFonts w:ascii="Times New Roman" w:hAnsi="Times New Roman" w:cs="Times New Roman"/>
          <w:color w:val="000000" w:themeColor="text1"/>
          <w:sz w:val="24"/>
          <w:szCs w:val="24"/>
        </w:rPr>
        <w:t xml:space="preserve"> </w:t>
      </w:r>
      <w:r w:rsidRPr="00840A2E">
        <w:rPr>
          <w:rFonts w:ascii="Times New Roman" w:hAnsi="Times New Roman" w:cs="Times New Roman"/>
          <w:i/>
          <w:iCs/>
          <w:color w:val="000000" w:themeColor="text1"/>
          <w:sz w:val="24"/>
          <w:szCs w:val="24"/>
        </w:rPr>
        <w:t>Proceedings of the National Conference on Artificial Intelligence</w:t>
      </w:r>
      <w:r w:rsidRPr="00840A2E">
        <w:rPr>
          <w:rFonts w:ascii="Times New Roman" w:hAnsi="Times New Roman" w:cs="Times New Roman"/>
          <w:color w:val="000000" w:themeColor="text1"/>
          <w:sz w:val="24"/>
          <w:szCs w:val="24"/>
        </w:rPr>
        <w:t>, pp. 10-15. J</w:t>
      </w:r>
      <w:r w:rsidR="00B36473">
        <w:rPr>
          <w:rFonts w:ascii="Times New Roman" w:hAnsi="Times New Roman" w:cs="Times New Roman"/>
          <w:color w:val="000000" w:themeColor="text1"/>
          <w:sz w:val="24"/>
          <w:szCs w:val="24"/>
        </w:rPr>
        <w:t>ohn</w:t>
      </w:r>
      <w:r w:rsidRPr="00840A2E">
        <w:rPr>
          <w:rFonts w:ascii="Times New Roman" w:hAnsi="Times New Roman" w:cs="Times New Roman"/>
          <w:color w:val="000000" w:themeColor="text1"/>
          <w:sz w:val="24"/>
          <w:szCs w:val="24"/>
        </w:rPr>
        <w:t xml:space="preserve"> W</w:t>
      </w:r>
      <w:r w:rsidR="00B36473">
        <w:rPr>
          <w:rFonts w:ascii="Times New Roman" w:hAnsi="Times New Roman" w:cs="Times New Roman"/>
          <w:color w:val="000000" w:themeColor="text1"/>
          <w:sz w:val="24"/>
          <w:szCs w:val="24"/>
        </w:rPr>
        <w:t>iley</w:t>
      </w:r>
      <w:r w:rsidRPr="00840A2E">
        <w:rPr>
          <w:rFonts w:ascii="Times New Roman" w:hAnsi="Times New Roman" w:cs="Times New Roman"/>
          <w:color w:val="000000" w:themeColor="text1"/>
          <w:sz w:val="24"/>
          <w:szCs w:val="24"/>
        </w:rPr>
        <w:t xml:space="preserve"> &amp; S</w:t>
      </w:r>
      <w:r w:rsidR="00B36473">
        <w:rPr>
          <w:rFonts w:ascii="Times New Roman" w:hAnsi="Times New Roman" w:cs="Times New Roman"/>
          <w:color w:val="000000" w:themeColor="text1"/>
          <w:sz w:val="24"/>
          <w:szCs w:val="24"/>
        </w:rPr>
        <w:t>ons</w:t>
      </w:r>
      <w:r w:rsidRPr="00840A2E">
        <w:rPr>
          <w:rFonts w:ascii="Times New Roman" w:hAnsi="Times New Roman" w:cs="Times New Roman"/>
          <w:color w:val="000000" w:themeColor="text1"/>
          <w:sz w:val="24"/>
          <w:szCs w:val="24"/>
        </w:rPr>
        <w:t xml:space="preserve"> LTD, 1997.</w:t>
      </w:r>
    </w:p>
    <w:p w14:paraId="38A05726" w14:textId="77777777" w:rsidR="00840A2E" w:rsidRDefault="00840A2E" w:rsidP="00E5055B">
      <w:pPr>
        <w:pStyle w:val="NoSpacing"/>
        <w:rPr>
          <w:rFonts w:ascii="Times New Roman" w:hAnsi="Times New Roman" w:cs="Times New Roman"/>
          <w:color w:val="000000" w:themeColor="text1"/>
          <w:sz w:val="24"/>
          <w:szCs w:val="24"/>
        </w:rPr>
      </w:pPr>
    </w:p>
    <w:p w14:paraId="7A3C145C" w14:textId="77777777" w:rsidR="00BF6E2D" w:rsidRDefault="00BF6E2D" w:rsidP="00E5055B">
      <w:pPr>
        <w:pStyle w:val="NoSpacing"/>
        <w:rPr>
          <w:rFonts w:ascii="Times New Roman" w:hAnsi="Times New Roman" w:cs="Times New Roman"/>
          <w:color w:val="000000" w:themeColor="text1"/>
          <w:sz w:val="24"/>
          <w:szCs w:val="24"/>
        </w:rPr>
      </w:pPr>
      <w:r w:rsidRPr="00BF6E2D">
        <w:rPr>
          <w:rFonts w:ascii="Times New Roman" w:hAnsi="Times New Roman" w:cs="Times New Roman"/>
          <w:color w:val="000000" w:themeColor="text1"/>
          <w:sz w:val="24"/>
          <w:szCs w:val="24"/>
        </w:rPr>
        <w:t>Wahle, Joachim, and Michael Schreckenberg. "A multi-agent system for on-line simulations based on real-world traffic data." In</w:t>
      </w:r>
      <w:r>
        <w:rPr>
          <w:rFonts w:ascii="Times New Roman" w:hAnsi="Times New Roman" w:cs="Times New Roman"/>
          <w:color w:val="000000" w:themeColor="text1"/>
          <w:sz w:val="24"/>
          <w:szCs w:val="24"/>
        </w:rPr>
        <w:t xml:space="preserve"> </w:t>
      </w:r>
      <w:r w:rsidRPr="00BF6E2D">
        <w:rPr>
          <w:rFonts w:ascii="Times New Roman" w:hAnsi="Times New Roman" w:cs="Times New Roman"/>
          <w:i/>
          <w:iCs/>
          <w:color w:val="000000" w:themeColor="text1"/>
          <w:sz w:val="24"/>
          <w:szCs w:val="24"/>
        </w:rPr>
        <w:t>System Sciences, 2001. Proceedings of the 34th Annual Hawaii International Conference on</w:t>
      </w:r>
      <w:r w:rsidRPr="00BF6E2D">
        <w:rPr>
          <w:rFonts w:ascii="Times New Roman" w:hAnsi="Times New Roman" w:cs="Times New Roman"/>
          <w:color w:val="000000" w:themeColor="text1"/>
          <w:sz w:val="24"/>
          <w:szCs w:val="24"/>
        </w:rPr>
        <w:t>, pp. 9-pp. IEEE, 2001.</w:t>
      </w:r>
    </w:p>
    <w:sectPr w:rsidR="00BF6E2D" w:rsidSect="00110DA7">
      <w:pgSz w:w="12240" w:h="15840"/>
      <w:pgMar w:top="288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B057C" w14:textId="77777777" w:rsidR="00EC217F" w:rsidRDefault="00EC217F" w:rsidP="000B2B30">
      <w:pPr>
        <w:spacing w:after="0" w:line="240" w:lineRule="auto"/>
      </w:pPr>
      <w:r>
        <w:separator/>
      </w:r>
    </w:p>
  </w:endnote>
  <w:endnote w:type="continuationSeparator" w:id="0">
    <w:p w14:paraId="7004C060" w14:textId="77777777" w:rsidR="00EC217F" w:rsidRDefault="00EC217F" w:rsidP="000B2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0000012" w:usb3="00000000" w:csb0="000200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2761635"/>
      <w:docPartObj>
        <w:docPartGallery w:val="Page Numbers (Bottom of Page)"/>
        <w:docPartUnique/>
      </w:docPartObj>
    </w:sdtPr>
    <w:sdtEndPr>
      <w:rPr>
        <w:noProof/>
      </w:rPr>
    </w:sdtEndPr>
    <w:sdtContent>
      <w:p w14:paraId="3A3B077F" w14:textId="77777777" w:rsidR="00EC217F" w:rsidRDefault="00EC217F" w:rsidP="00E1420E">
        <w:pPr>
          <w:pStyle w:val="Footer"/>
          <w:jc w:val="center"/>
        </w:pPr>
        <w:r w:rsidRPr="00E1420E">
          <w:rPr>
            <w:rFonts w:ascii="Times New Roman" w:hAnsi="Times New Roman" w:cs="Times New Roman"/>
            <w:sz w:val="24"/>
            <w:szCs w:val="24"/>
          </w:rPr>
          <w:fldChar w:fldCharType="begin"/>
        </w:r>
        <w:r w:rsidRPr="00E1420E">
          <w:rPr>
            <w:rFonts w:ascii="Times New Roman" w:hAnsi="Times New Roman" w:cs="Times New Roman"/>
            <w:sz w:val="24"/>
            <w:szCs w:val="24"/>
          </w:rPr>
          <w:instrText xml:space="preserve"> PAGE   \* MERGEFORMAT </w:instrText>
        </w:r>
        <w:r w:rsidRPr="00E1420E">
          <w:rPr>
            <w:rFonts w:ascii="Times New Roman" w:hAnsi="Times New Roman" w:cs="Times New Roman"/>
            <w:sz w:val="24"/>
            <w:szCs w:val="24"/>
          </w:rPr>
          <w:fldChar w:fldCharType="separate"/>
        </w:r>
        <w:r>
          <w:rPr>
            <w:rFonts w:ascii="Times New Roman" w:hAnsi="Times New Roman" w:cs="Times New Roman"/>
            <w:noProof/>
            <w:sz w:val="24"/>
            <w:szCs w:val="24"/>
          </w:rPr>
          <w:t>ii</w:t>
        </w:r>
        <w:r w:rsidRPr="00E1420E">
          <w:rPr>
            <w:rFonts w:ascii="Times New Roman" w:hAnsi="Times New Roman" w:cs="Times New Roman"/>
            <w:noProof/>
            <w:sz w:val="24"/>
            <w:szCs w:val="24"/>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4611109"/>
      <w:docPartObj>
        <w:docPartGallery w:val="Page Numbers (Bottom of Page)"/>
        <w:docPartUnique/>
      </w:docPartObj>
    </w:sdtPr>
    <w:sdtEndPr>
      <w:rPr>
        <w:rFonts w:ascii="Times New Roman" w:hAnsi="Times New Roman" w:cs="Times New Roman"/>
        <w:noProof/>
        <w:sz w:val="24"/>
        <w:szCs w:val="24"/>
      </w:rPr>
    </w:sdtEndPr>
    <w:sdtContent>
      <w:p w14:paraId="35324128" w14:textId="77777777" w:rsidR="00EC217F" w:rsidRDefault="00EC217F" w:rsidP="00E1420E">
        <w:pPr>
          <w:pStyle w:val="Footer"/>
          <w:jc w:val="center"/>
        </w:pPr>
        <w:r w:rsidRPr="003D7846">
          <w:rPr>
            <w:rFonts w:ascii="Times New Roman" w:hAnsi="Times New Roman" w:cs="Times New Roman"/>
            <w:sz w:val="24"/>
            <w:szCs w:val="24"/>
          </w:rPr>
          <w:fldChar w:fldCharType="begin"/>
        </w:r>
        <w:r w:rsidRPr="003D7846">
          <w:rPr>
            <w:rFonts w:ascii="Times New Roman" w:hAnsi="Times New Roman" w:cs="Times New Roman"/>
            <w:sz w:val="24"/>
            <w:szCs w:val="24"/>
          </w:rPr>
          <w:instrText xml:space="preserve"> PAGE   \* MERGEFORMAT </w:instrText>
        </w:r>
        <w:r w:rsidRPr="003D7846">
          <w:rPr>
            <w:rFonts w:ascii="Times New Roman" w:hAnsi="Times New Roman" w:cs="Times New Roman"/>
            <w:sz w:val="24"/>
            <w:szCs w:val="24"/>
          </w:rPr>
          <w:fldChar w:fldCharType="separate"/>
        </w:r>
        <w:r w:rsidR="004B0B1F">
          <w:rPr>
            <w:rFonts w:ascii="Times New Roman" w:hAnsi="Times New Roman" w:cs="Times New Roman"/>
            <w:noProof/>
            <w:sz w:val="24"/>
            <w:szCs w:val="24"/>
          </w:rPr>
          <w:t>1</w:t>
        </w:r>
        <w:r w:rsidRPr="003D7846">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6723433"/>
      <w:docPartObj>
        <w:docPartGallery w:val="Page Numbers (Bottom of Page)"/>
        <w:docPartUnique/>
      </w:docPartObj>
    </w:sdtPr>
    <w:sdtEndPr>
      <w:rPr>
        <w:rFonts w:ascii="Times New Roman" w:hAnsi="Times New Roman" w:cs="Times New Roman"/>
        <w:noProof/>
        <w:sz w:val="24"/>
        <w:szCs w:val="24"/>
      </w:rPr>
    </w:sdtEndPr>
    <w:sdtContent>
      <w:p w14:paraId="1733655A" w14:textId="77777777" w:rsidR="00EC217F" w:rsidRDefault="00EC217F" w:rsidP="00E1420E">
        <w:pPr>
          <w:pStyle w:val="Footer"/>
          <w:jc w:val="center"/>
        </w:pPr>
        <w:r w:rsidRPr="003D7846">
          <w:rPr>
            <w:rFonts w:ascii="Times New Roman" w:hAnsi="Times New Roman" w:cs="Times New Roman"/>
            <w:sz w:val="24"/>
            <w:szCs w:val="24"/>
          </w:rPr>
          <w:fldChar w:fldCharType="begin"/>
        </w:r>
        <w:r w:rsidRPr="003D7846">
          <w:rPr>
            <w:rFonts w:ascii="Times New Roman" w:hAnsi="Times New Roman" w:cs="Times New Roman"/>
            <w:sz w:val="24"/>
            <w:szCs w:val="24"/>
          </w:rPr>
          <w:instrText xml:space="preserve"> PAGE   \* MERGEFORMAT </w:instrText>
        </w:r>
        <w:r w:rsidRPr="003D7846">
          <w:rPr>
            <w:rFonts w:ascii="Times New Roman" w:hAnsi="Times New Roman" w:cs="Times New Roman"/>
            <w:sz w:val="24"/>
            <w:szCs w:val="24"/>
          </w:rPr>
          <w:fldChar w:fldCharType="separate"/>
        </w:r>
        <w:r w:rsidR="004B0B1F">
          <w:rPr>
            <w:rFonts w:ascii="Times New Roman" w:hAnsi="Times New Roman" w:cs="Times New Roman"/>
            <w:noProof/>
            <w:sz w:val="24"/>
            <w:szCs w:val="24"/>
          </w:rPr>
          <w:t>20</w:t>
        </w:r>
        <w:r w:rsidRPr="003D784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AEB6E" w14:textId="77777777" w:rsidR="00EC217F" w:rsidRDefault="00EC217F" w:rsidP="000B2B30">
      <w:pPr>
        <w:spacing w:after="0" w:line="240" w:lineRule="auto"/>
      </w:pPr>
      <w:r>
        <w:separator/>
      </w:r>
    </w:p>
  </w:footnote>
  <w:footnote w:type="continuationSeparator" w:id="0">
    <w:p w14:paraId="59A68675" w14:textId="77777777" w:rsidR="00EC217F" w:rsidRDefault="00EC217F" w:rsidP="000B2B3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D74ACA" w14:textId="77777777" w:rsidR="00EC217F" w:rsidRDefault="00EC21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9441E"/>
    <w:multiLevelType w:val="hybridMultilevel"/>
    <w:tmpl w:val="4D60D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B66D9C"/>
    <w:multiLevelType w:val="hybridMultilevel"/>
    <w:tmpl w:val="A7141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3D5"/>
    <w:rsid w:val="0000743E"/>
    <w:rsid w:val="0001092F"/>
    <w:rsid w:val="00013AC7"/>
    <w:rsid w:val="00021AD9"/>
    <w:rsid w:val="0002232A"/>
    <w:rsid w:val="00027ADD"/>
    <w:rsid w:val="000411D8"/>
    <w:rsid w:val="00047977"/>
    <w:rsid w:val="000544F6"/>
    <w:rsid w:val="000638C5"/>
    <w:rsid w:val="0006608F"/>
    <w:rsid w:val="00083163"/>
    <w:rsid w:val="00092137"/>
    <w:rsid w:val="000A20AC"/>
    <w:rsid w:val="000A2678"/>
    <w:rsid w:val="000A37F9"/>
    <w:rsid w:val="000A44EA"/>
    <w:rsid w:val="000B2B30"/>
    <w:rsid w:val="000C0550"/>
    <w:rsid w:val="000C190D"/>
    <w:rsid w:val="000C3B98"/>
    <w:rsid w:val="000C7351"/>
    <w:rsid w:val="000C7B26"/>
    <w:rsid w:val="000D77F2"/>
    <w:rsid w:val="000E0C99"/>
    <w:rsid w:val="000E1DB7"/>
    <w:rsid w:val="000E21C3"/>
    <w:rsid w:val="00110DA7"/>
    <w:rsid w:val="001144E4"/>
    <w:rsid w:val="00116D83"/>
    <w:rsid w:val="0011754A"/>
    <w:rsid w:val="00125F33"/>
    <w:rsid w:val="00126C2C"/>
    <w:rsid w:val="001308B9"/>
    <w:rsid w:val="001471FF"/>
    <w:rsid w:val="00162C94"/>
    <w:rsid w:val="00165320"/>
    <w:rsid w:val="00167DB0"/>
    <w:rsid w:val="00172987"/>
    <w:rsid w:val="00177767"/>
    <w:rsid w:val="001838AF"/>
    <w:rsid w:val="001959C7"/>
    <w:rsid w:val="001A00A3"/>
    <w:rsid w:val="001A2C7A"/>
    <w:rsid w:val="001A72ED"/>
    <w:rsid w:val="001C2EFB"/>
    <w:rsid w:val="001C76D7"/>
    <w:rsid w:val="001D1925"/>
    <w:rsid w:val="001D4447"/>
    <w:rsid w:val="001E069E"/>
    <w:rsid w:val="001F18AE"/>
    <w:rsid w:val="002031FB"/>
    <w:rsid w:val="002158CE"/>
    <w:rsid w:val="00234918"/>
    <w:rsid w:val="002404CE"/>
    <w:rsid w:val="002545D2"/>
    <w:rsid w:val="00255764"/>
    <w:rsid w:val="00261CA7"/>
    <w:rsid w:val="00263FAE"/>
    <w:rsid w:val="0027050B"/>
    <w:rsid w:val="00271071"/>
    <w:rsid w:val="002762D5"/>
    <w:rsid w:val="00293432"/>
    <w:rsid w:val="0029676C"/>
    <w:rsid w:val="002A3185"/>
    <w:rsid w:val="002C03BF"/>
    <w:rsid w:val="002C2D2E"/>
    <w:rsid w:val="002C5BE8"/>
    <w:rsid w:val="002E06BE"/>
    <w:rsid w:val="002E30B6"/>
    <w:rsid w:val="002E4FA5"/>
    <w:rsid w:val="002E65FC"/>
    <w:rsid w:val="002F38A8"/>
    <w:rsid w:val="00311A6B"/>
    <w:rsid w:val="00311EA6"/>
    <w:rsid w:val="00316779"/>
    <w:rsid w:val="00321C26"/>
    <w:rsid w:val="00322566"/>
    <w:rsid w:val="00323BD9"/>
    <w:rsid w:val="003245C6"/>
    <w:rsid w:val="00333038"/>
    <w:rsid w:val="003412A9"/>
    <w:rsid w:val="003416DA"/>
    <w:rsid w:val="00342563"/>
    <w:rsid w:val="00347B84"/>
    <w:rsid w:val="00361BE9"/>
    <w:rsid w:val="0036615A"/>
    <w:rsid w:val="00390E2A"/>
    <w:rsid w:val="003B1587"/>
    <w:rsid w:val="003B6D9C"/>
    <w:rsid w:val="003B7EFE"/>
    <w:rsid w:val="003D7846"/>
    <w:rsid w:val="003E00AF"/>
    <w:rsid w:val="003F14C1"/>
    <w:rsid w:val="003F48A0"/>
    <w:rsid w:val="00403267"/>
    <w:rsid w:val="004048A2"/>
    <w:rsid w:val="00415118"/>
    <w:rsid w:val="00432413"/>
    <w:rsid w:val="00440E8F"/>
    <w:rsid w:val="00446349"/>
    <w:rsid w:val="0044649D"/>
    <w:rsid w:val="00452F49"/>
    <w:rsid w:val="004579FD"/>
    <w:rsid w:val="00462F99"/>
    <w:rsid w:val="00464005"/>
    <w:rsid w:val="00480DF3"/>
    <w:rsid w:val="00483AEF"/>
    <w:rsid w:val="004903D9"/>
    <w:rsid w:val="00492B0D"/>
    <w:rsid w:val="004B0B1F"/>
    <w:rsid w:val="004B3AB1"/>
    <w:rsid w:val="004B6640"/>
    <w:rsid w:val="004C219F"/>
    <w:rsid w:val="004C2AE4"/>
    <w:rsid w:val="004C4D34"/>
    <w:rsid w:val="004C7339"/>
    <w:rsid w:val="004C796B"/>
    <w:rsid w:val="004F0DAB"/>
    <w:rsid w:val="005065D4"/>
    <w:rsid w:val="00511C6C"/>
    <w:rsid w:val="005202AB"/>
    <w:rsid w:val="005204C7"/>
    <w:rsid w:val="00522A24"/>
    <w:rsid w:val="00523302"/>
    <w:rsid w:val="0053400E"/>
    <w:rsid w:val="0054435E"/>
    <w:rsid w:val="005533D5"/>
    <w:rsid w:val="0055561E"/>
    <w:rsid w:val="00557D63"/>
    <w:rsid w:val="0056019A"/>
    <w:rsid w:val="00562BB8"/>
    <w:rsid w:val="00566A1E"/>
    <w:rsid w:val="00572903"/>
    <w:rsid w:val="005833F4"/>
    <w:rsid w:val="00595D95"/>
    <w:rsid w:val="005A06BC"/>
    <w:rsid w:val="005A2BD5"/>
    <w:rsid w:val="005D0496"/>
    <w:rsid w:val="005D731A"/>
    <w:rsid w:val="005E7E47"/>
    <w:rsid w:val="005F2182"/>
    <w:rsid w:val="005F36EC"/>
    <w:rsid w:val="005F70A2"/>
    <w:rsid w:val="006023E1"/>
    <w:rsid w:val="006145F3"/>
    <w:rsid w:val="00646DCB"/>
    <w:rsid w:val="0067079C"/>
    <w:rsid w:val="006726E7"/>
    <w:rsid w:val="00680C7C"/>
    <w:rsid w:val="00682DA6"/>
    <w:rsid w:val="00684476"/>
    <w:rsid w:val="006C144C"/>
    <w:rsid w:val="006C41E7"/>
    <w:rsid w:val="006C4D90"/>
    <w:rsid w:val="006E7686"/>
    <w:rsid w:val="007152D5"/>
    <w:rsid w:val="00722225"/>
    <w:rsid w:val="00723140"/>
    <w:rsid w:val="007235AE"/>
    <w:rsid w:val="00731CDA"/>
    <w:rsid w:val="00732D36"/>
    <w:rsid w:val="0076058A"/>
    <w:rsid w:val="00771CEB"/>
    <w:rsid w:val="007812D5"/>
    <w:rsid w:val="00785436"/>
    <w:rsid w:val="00795CBF"/>
    <w:rsid w:val="007A3788"/>
    <w:rsid w:val="007A6606"/>
    <w:rsid w:val="007A6F57"/>
    <w:rsid w:val="007C6330"/>
    <w:rsid w:val="007C63D0"/>
    <w:rsid w:val="007D143D"/>
    <w:rsid w:val="007E28AB"/>
    <w:rsid w:val="007F22FD"/>
    <w:rsid w:val="007F2E33"/>
    <w:rsid w:val="00804664"/>
    <w:rsid w:val="00810E0E"/>
    <w:rsid w:val="0082095F"/>
    <w:rsid w:val="00823E7D"/>
    <w:rsid w:val="00825C03"/>
    <w:rsid w:val="008314D8"/>
    <w:rsid w:val="00837F19"/>
    <w:rsid w:val="008406F3"/>
    <w:rsid w:val="00840A2E"/>
    <w:rsid w:val="00841FF6"/>
    <w:rsid w:val="00842E1D"/>
    <w:rsid w:val="0084767F"/>
    <w:rsid w:val="008539CB"/>
    <w:rsid w:val="008613F6"/>
    <w:rsid w:val="008628C1"/>
    <w:rsid w:val="00866FFC"/>
    <w:rsid w:val="00872D08"/>
    <w:rsid w:val="008B3B49"/>
    <w:rsid w:val="008D400E"/>
    <w:rsid w:val="008D5028"/>
    <w:rsid w:val="008E03A0"/>
    <w:rsid w:val="008F3107"/>
    <w:rsid w:val="008F7DEA"/>
    <w:rsid w:val="00902950"/>
    <w:rsid w:val="009275BA"/>
    <w:rsid w:val="00935B17"/>
    <w:rsid w:val="00935BF5"/>
    <w:rsid w:val="00936C3E"/>
    <w:rsid w:val="00942520"/>
    <w:rsid w:val="00942923"/>
    <w:rsid w:val="00954A0D"/>
    <w:rsid w:val="00954A39"/>
    <w:rsid w:val="009554A4"/>
    <w:rsid w:val="009566F5"/>
    <w:rsid w:val="00956C98"/>
    <w:rsid w:val="00960481"/>
    <w:rsid w:val="009638B5"/>
    <w:rsid w:val="00963B78"/>
    <w:rsid w:val="009644CF"/>
    <w:rsid w:val="009663F9"/>
    <w:rsid w:val="0096682E"/>
    <w:rsid w:val="00971300"/>
    <w:rsid w:val="009768A6"/>
    <w:rsid w:val="00977959"/>
    <w:rsid w:val="00983359"/>
    <w:rsid w:val="009955C0"/>
    <w:rsid w:val="00995787"/>
    <w:rsid w:val="009A4F25"/>
    <w:rsid w:val="009B2722"/>
    <w:rsid w:val="009B2A62"/>
    <w:rsid w:val="009B64BE"/>
    <w:rsid w:val="009B6709"/>
    <w:rsid w:val="009B7DE4"/>
    <w:rsid w:val="009D01FA"/>
    <w:rsid w:val="009D0F25"/>
    <w:rsid w:val="009D23B6"/>
    <w:rsid w:val="009D4AA4"/>
    <w:rsid w:val="009E4245"/>
    <w:rsid w:val="009E52D4"/>
    <w:rsid w:val="009F020E"/>
    <w:rsid w:val="009F3A5B"/>
    <w:rsid w:val="00A0001D"/>
    <w:rsid w:val="00A1289D"/>
    <w:rsid w:val="00A15776"/>
    <w:rsid w:val="00A16CB6"/>
    <w:rsid w:val="00A2696E"/>
    <w:rsid w:val="00A30ADF"/>
    <w:rsid w:val="00A355F3"/>
    <w:rsid w:val="00A42496"/>
    <w:rsid w:val="00A45141"/>
    <w:rsid w:val="00A46A21"/>
    <w:rsid w:val="00A55893"/>
    <w:rsid w:val="00A82A3B"/>
    <w:rsid w:val="00AA3D7C"/>
    <w:rsid w:val="00AC3BF7"/>
    <w:rsid w:val="00AC3EB2"/>
    <w:rsid w:val="00AD76B6"/>
    <w:rsid w:val="00AE165E"/>
    <w:rsid w:val="00AE1B78"/>
    <w:rsid w:val="00B00FE8"/>
    <w:rsid w:val="00B03061"/>
    <w:rsid w:val="00B06B62"/>
    <w:rsid w:val="00B20E9E"/>
    <w:rsid w:val="00B36473"/>
    <w:rsid w:val="00B63E62"/>
    <w:rsid w:val="00B73C2A"/>
    <w:rsid w:val="00B775B4"/>
    <w:rsid w:val="00B83399"/>
    <w:rsid w:val="00BA3665"/>
    <w:rsid w:val="00BB07C9"/>
    <w:rsid w:val="00BB1EFB"/>
    <w:rsid w:val="00BB30FB"/>
    <w:rsid w:val="00BB710F"/>
    <w:rsid w:val="00BC1A8E"/>
    <w:rsid w:val="00BC491F"/>
    <w:rsid w:val="00BC7B5E"/>
    <w:rsid w:val="00BD4358"/>
    <w:rsid w:val="00BE0B24"/>
    <w:rsid w:val="00BE138C"/>
    <w:rsid w:val="00BE15F3"/>
    <w:rsid w:val="00BE1983"/>
    <w:rsid w:val="00BE5CF5"/>
    <w:rsid w:val="00BF13B2"/>
    <w:rsid w:val="00BF2AF2"/>
    <w:rsid w:val="00BF6BB7"/>
    <w:rsid w:val="00BF6E2D"/>
    <w:rsid w:val="00C01013"/>
    <w:rsid w:val="00C11C4A"/>
    <w:rsid w:val="00C16193"/>
    <w:rsid w:val="00C51F67"/>
    <w:rsid w:val="00C52A9E"/>
    <w:rsid w:val="00C52DA8"/>
    <w:rsid w:val="00C663CA"/>
    <w:rsid w:val="00C66FF0"/>
    <w:rsid w:val="00C701EF"/>
    <w:rsid w:val="00C72B5C"/>
    <w:rsid w:val="00C84A9F"/>
    <w:rsid w:val="00C9445B"/>
    <w:rsid w:val="00CB31B2"/>
    <w:rsid w:val="00CC0C6F"/>
    <w:rsid w:val="00CC4024"/>
    <w:rsid w:val="00CC5896"/>
    <w:rsid w:val="00CD1AFD"/>
    <w:rsid w:val="00CF224C"/>
    <w:rsid w:val="00CF34FA"/>
    <w:rsid w:val="00D017BA"/>
    <w:rsid w:val="00D03C0B"/>
    <w:rsid w:val="00D1678B"/>
    <w:rsid w:val="00D20C19"/>
    <w:rsid w:val="00D3364D"/>
    <w:rsid w:val="00D64EED"/>
    <w:rsid w:val="00D65AF8"/>
    <w:rsid w:val="00D65EE7"/>
    <w:rsid w:val="00D67896"/>
    <w:rsid w:val="00D679B8"/>
    <w:rsid w:val="00D70848"/>
    <w:rsid w:val="00D96F4B"/>
    <w:rsid w:val="00DA2947"/>
    <w:rsid w:val="00DB6FEF"/>
    <w:rsid w:val="00DC08B1"/>
    <w:rsid w:val="00DC3437"/>
    <w:rsid w:val="00DD11A4"/>
    <w:rsid w:val="00DD4DE1"/>
    <w:rsid w:val="00DD52B3"/>
    <w:rsid w:val="00DF4C7E"/>
    <w:rsid w:val="00DF5EA8"/>
    <w:rsid w:val="00DF62CE"/>
    <w:rsid w:val="00E01EFF"/>
    <w:rsid w:val="00E06091"/>
    <w:rsid w:val="00E1420E"/>
    <w:rsid w:val="00E15E86"/>
    <w:rsid w:val="00E26FDB"/>
    <w:rsid w:val="00E30FB3"/>
    <w:rsid w:val="00E43569"/>
    <w:rsid w:val="00E5055B"/>
    <w:rsid w:val="00E522F5"/>
    <w:rsid w:val="00E565FF"/>
    <w:rsid w:val="00E64CE5"/>
    <w:rsid w:val="00E7237A"/>
    <w:rsid w:val="00E734F0"/>
    <w:rsid w:val="00E73782"/>
    <w:rsid w:val="00E76F3C"/>
    <w:rsid w:val="00E81009"/>
    <w:rsid w:val="00E86D6E"/>
    <w:rsid w:val="00E902E4"/>
    <w:rsid w:val="00E97A4A"/>
    <w:rsid w:val="00EA1849"/>
    <w:rsid w:val="00EA420B"/>
    <w:rsid w:val="00EA6B8E"/>
    <w:rsid w:val="00EB76E2"/>
    <w:rsid w:val="00EC1E5A"/>
    <w:rsid w:val="00EC217F"/>
    <w:rsid w:val="00F0093C"/>
    <w:rsid w:val="00F102CF"/>
    <w:rsid w:val="00F12838"/>
    <w:rsid w:val="00F17D4C"/>
    <w:rsid w:val="00F343DD"/>
    <w:rsid w:val="00F3654E"/>
    <w:rsid w:val="00F4209F"/>
    <w:rsid w:val="00F438E4"/>
    <w:rsid w:val="00F64B60"/>
    <w:rsid w:val="00F71A47"/>
    <w:rsid w:val="00FB7682"/>
    <w:rsid w:val="00FC2E28"/>
    <w:rsid w:val="00FC71CF"/>
    <w:rsid w:val="00FE40FB"/>
    <w:rsid w:val="00FE4F31"/>
    <w:rsid w:val="00FF3D4E"/>
    <w:rsid w:val="00FF6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0D8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33D5"/>
    <w:pPr>
      <w:spacing w:after="0" w:line="240" w:lineRule="auto"/>
    </w:pPr>
  </w:style>
  <w:style w:type="character" w:styleId="CommentReference">
    <w:name w:val="annotation reference"/>
    <w:basedOn w:val="DefaultParagraphFont"/>
    <w:uiPriority w:val="99"/>
    <w:semiHidden/>
    <w:unhideWhenUsed/>
    <w:rsid w:val="000B2B30"/>
    <w:rPr>
      <w:sz w:val="16"/>
      <w:szCs w:val="16"/>
    </w:rPr>
  </w:style>
  <w:style w:type="paragraph" w:styleId="CommentText">
    <w:name w:val="annotation text"/>
    <w:basedOn w:val="Normal"/>
    <w:link w:val="CommentTextChar"/>
    <w:uiPriority w:val="99"/>
    <w:semiHidden/>
    <w:unhideWhenUsed/>
    <w:rsid w:val="000B2B30"/>
    <w:pPr>
      <w:spacing w:line="240" w:lineRule="auto"/>
    </w:pPr>
    <w:rPr>
      <w:sz w:val="20"/>
      <w:szCs w:val="20"/>
    </w:rPr>
  </w:style>
  <w:style w:type="character" w:customStyle="1" w:styleId="CommentTextChar">
    <w:name w:val="Comment Text Char"/>
    <w:basedOn w:val="DefaultParagraphFont"/>
    <w:link w:val="CommentText"/>
    <w:uiPriority w:val="99"/>
    <w:semiHidden/>
    <w:rsid w:val="000B2B30"/>
    <w:rPr>
      <w:sz w:val="20"/>
      <w:szCs w:val="20"/>
    </w:rPr>
  </w:style>
  <w:style w:type="paragraph" w:styleId="CommentSubject">
    <w:name w:val="annotation subject"/>
    <w:basedOn w:val="CommentText"/>
    <w:next w:val="CommentText"/>
    <w:link w:val="CommentSubjectChar"/>
    <w:uiPriority w:val="99"/>
    <w:semiHidden/>
    <w:unhideWhenUsed/>
    <w:rsid w:val="000B2B30"/>
    <w:rPr>
      <w:b/>
      <w:bCs/>
    </w:rPr>
  </w:style>
  <w:style w:type="character" w:customStyle="1" w:styleId="CommentSubjectChar">
    <w:name w:val="Comment Subject Char"/>
    <w:basedOn w:val="CommentTextChar"/>
    <w:link w:val="CommentSubject"/>
    <w:uiPriority w:val="99"/>
    <w:semiHidden/>
    <w:rsid w:val="000B2B30"/>
    <w:rPr>
      <w:b/>
      <w:bCs/>
      <w:sz w:val="20"/>
      <w:szCs w:val="20"/>
    </w:rPr>
  </w:style>
  <w:style w:type="paragraph" w:styleId="BalloonText">
    <w:name w:val="Balloon Text"/>
    <w:basedOn w:val="Normal"/>
    <w:link w:val="BalloonTextChar"/>
    <w:uiPriority w:val="99"/>
    <w:semiHidden/>
    <w:unhideWhenUsed/>
    <w:rsid w:val="000B2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B30"/>
    <w:rPr>
      <w:rFonts w:ascii="Tahoma" w:hAnsi="Tahoma" w:cs="Tahoma"/>
      <w:sz w:val="16"/>
      <w:szCs w:val="16"/>
    </w:rPr>
  </w:style>
  <w:style w:type="paragraph" w:styleId="Header">
    <w:name w:val="header"/>
    <w:basedOn w:val="Normal"/>
    <w:link w:val="HeaderChar"/>
    <w:uiPriority w:val="99"/>
    <w:unhideWhenUsed/>
    <w:rsid w:val="000B2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B30"/>
  </w:style>
  <w:style w:type="paragraph" w:styleId="Footer">
    <w:name w:val="footer"/>
    <w:basedOn w:val="Normal"/>
    <w:link w:val="FooterChar"/>
    <w:uiPriority w:val="99"/>
    <w:unhideWhenUsed/>
    <w:rsid w:val="000B2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B30"/>
  </w:style>
  <w:style w:type="paragraph" w:styleId="ListParagraph">
    <w:name w:val="List Paragraph"/>
    <w:basedOn w:val="Normal"/>
    <w:uiPriority w:val="34"/>
    <w:qFormat/>
    <w:rsid w:val="00A0001D"/>
    <w:pPr>
      <w:ind w:left="720"/>
      <w:contextualSpacing/>
    </w:pPr>
  </w:style>
  <w:style w:type="paragraph" w:customStyle="1" w:styleId="Default">
    <w:name w:val="Default"/>
    <w:rsid w:val="00110DA7"/>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9F3A5B"/>
    <w:rPr>
      <w:color w:val="0000FF" w:themeColor="hyperlink"/>
      <w:u w:val="single"/>
    </w:rPr>
  </w:style>
  <w:style w:type="character" w:styleId="IntenseReference">
    <w:name w:val="Intense Reference"/>
    <w:basedOn w:val="DefaultParagraphFont"/>
    <w:uiPriority w:val="32"/>
    <w:qFormat/>
    <w:rsid w:val="002158CE"/>
    <w:rPr>
      <w:b/>
      <w:bCs/>
      <w:smallCaps/>
      <w:color w:val="C0504D" w:themeColor="accent2"/>
      <w:spacing w:val="5"/>
      <w:u w:val="single"/>
    </w:rPr>
  </w:style>
  <w:style w:type="paragraph" w:customStyle="1" w:styleId="subheading">
    <w:name w:val="subheading"/>
    <w:basedOn w:val="NoSpacing"/>
    <w:link w:val="subheadingChar"/>
    <w:qFormat/>
    <w:rsid w:val="002158CE"/>
    <w:pPr>
      <w:spacing w:line="480" w:lineRule="auto"/>
    </w:pPr>
    <w:rPr>
      <w:rFonts w:ascii="Times New Roman" w:hAnsi="Times New Roman" w:cs="Times New Roman"/>
      <w:smallCaps/>
      <w:sz w:val="28"/>
      <w:szCs w:val="28"/>
    </w:rPr>
  </w:style>
  <w:style w:type="character" w:customStyle="1" w:styleId="NoSpacingChar">
    <w:name w:val="No Spacing Char"/>
    <w:basedOn w:val="DefaultParagraphFont"/>
    <w:link w:val="NoSpacing"/>
    <w:uiPriority w:val="1"/>
    <w:rsid w:val="002158CE"/>
  </w:style>
  <w:style w:type="character" w:customStyle="1" w:styleId="subheadingChar">
    <w:name w:val="subheading Char"/>
    <w:basedOn w:val="NoSpacingChar"/>
    <w:link w:val="subheading"/>
    <w:rsid w:val="002158CE"/>
    <w:rPr>
      <w:rFonts w:ascii="Times New Roman" w:hAnsi="Times New Roman" w:cs="Times New Roman"/>
      <w:smallCaps/>
      <w:sz w:val="28"/>
      <w:szCs w:val="28"/>
    </w:rPr>
  </w:style>
  <w:style w:type="paragraph" w:styleId="Quote">
    <w:name w:val="Quote"/>
    <w:basedOn w:val="Normal"/>
    <w:next w:val="Normal"/>
    <w:link w:val="QuoteChar"/>
    <w:uiPriority w:val="29"/>
    <w:qFormat/>
    <w:rsid w:val="00BA3665"/>
    <w:rPr>
      <w:i/>
      <w:iCs/>
      <w:color w:val="000000" w:themeColor="text1"/>
    </w:rPr>
  </w:style>
  <w:style w:type="character" w:customStyle="1" w:styleId="QuoteChar">
    <w:name w:val="Quote Char"/>
    <w:basedOn w:val="DefaultParagraphFont"/>
    <w:link w:val="Quote"/>
    <w:uiPriority w:val="29"/>
    <w:rsid w:val="00BA3665"/>
    <w:rPr>
      <w:i/>
      <w:iCs/>
      <w:color w:val="000000" w:themeColor="text1"/>
    </w:rPr>
  </w:style>
  <w:style w:type="paragraph" w:styleId="Revision">
    <w:name w:val="Revision"/>
    <w:hidden/>
    <w:uiPriority w:val="99"/>
    <w:semiHidden/>
    <w:rsid w:val="007F2E33"/>
    <w:pPr>
      <w:spacing w:after="0" w:line="240" w:lineRule="auto"/>
    </w:pPr>
  </w:style>
  <w:style w:type="paragraph" w:styleId="Caption">
    <w:name w:val="caption"/>
    <w:basedOn w:val="Normal"/>
    <w:next w:val="Normal"/>
    <w:uiPriority w:val="35"/>
    <w:unhideWhenUsed/>
    <w:qFormat/>
    <w:rsid w:val="004C733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33D5"/>
    <w:pPr>
      <w:spacing w:after="0" w:line="240" w:lineRule="auto"/>
    </w:pPr>
  </w:style>
  <w:style w:type="character" w:styleId="CommentReference">
    <w:name w:val="annotation reference"/>
    <w:basedOn w:val="DefaultParagraphFont"/>
    <w:uiPriority w:val="99"/>
    <w:semiHidden/>
    <w:unhideWhenUsed/>
    <w:rsid w:val="000B2B30"/>
    <w:rPr>
      <w:sz w:val="16"/>
      <w:szCs w:val="16"/>
    </w:rPr>
  </w:style>
  <w:style w:type="paragraph" w:styleId="CommentText">
    <w:name w:val="annotation text"/>
    <w:basedOn w:val="Normal"/>
    <w:link w:val="CommentTextChar"/>
    <w:uiPriority w:val="99"/>
    <w:semiHidden/>
    <w:unhideWhenUsed/>
    <w:rsid w:val="000B2B30"/>
    <w:pPr>
      <w:spacing w:line="240" w:lineRule="auto"/>
    </w:pPr>
    <w:rPr>
      <w:sz w:val="20"/>
      <w:szCs w:val="20"/>
    </w:rPr>
  </w:style>
  <w:style w:type="character" w:customStyle="1" w:styleId="CommentTextChar">
    <w:name w:val="Comment Text Char"/>
    <w:basedOn w:val="DefaultParagraphFont"/>
    <w:link w:val="CommentText"/>
    <w:uiPriority w:val="99"/>
    <w:semiHidden/>
    <w:rsid w:val="000B2B30"/>
    <w:rPr>
      <w:sz w:val="20"/>
      <w:szCs w:val="20"/>
    </w:rPr>
  </w:style>
  <w:style w:type="paragraph" w:styleId="CommentSubject">
    <w:name w:val="annotation subject"/>
    <w:basedOn w:val="CommentText"/>
    <w:next w:val="CommentText"/>
    <w:link w:val="CommentSubjectChar"/>
    <w:uiPriority w:val="99"/>
    <w:semiHidden/>
    <w:unhideWhenUsed/>
    <w:rsid w:val="000B2B30"/>
    <w:rPr>
      <w:b/>
      <w:bCs/>
    </w:rPr>
  </w:style>
  <w:style w:type="character" w:customStyle="1" w:styleId="CommentSubjectChar">
    <w:name w:val="Comment Subject Char"/>
    <w:basedOn w:val="CommentTextChar"/>
    <w:link w:val="CommentSubject"/>
    <w:uiPriority w:val="99"/>
    <w:semiHidden/>
    <w:rsid w:val="000B2B30"/>
    <w:rPr>
      <w:b/>
      <w:bCs/>
      <w:sz w:val="20"/>
      <w:szCs w:val="20"/>
    </w:rPr>
  </w:style>
  <w:style w:type="paragraph" w:styleId="BalloonText">
    <w:name w:val="Balloon Text"/>
    <w:basedOn w:val="Normal"/>
    <w:link w:val="BalloonTextChar"/>
    <w:uiPriority w:val="99"/>
    <w:semiHidden/>
    <w:unhideWhenUsed/>
    <w:rsid w:val="000B2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B30"/>
    <w:rPr>
      <w:rFonts w:ascii="Tahoma" w:hAnsi="Tahoma" w:cs="Tahoma"/>
      <w:sz w:val="16"/>
      <w:szCs w:val="16"/>
    </w:rPr>
  </w:style>
  <w:style w:type="paragraph" w:styleId="Header">
    <w:name w:val="header"/>
    <w:basedOn w:val="Normal"/>
    <w:link w:val="HeaderChar"/>
    <w:uiPriority w:val="99"/>
    <w:unhideWhenUsed/>
    <w:rsid w:val="000B2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B30"/>
  </w:style>
  <w:style w:type="paragraph" w:styleId="Footer">
    <w:name w:val="footer"/>
    <w:basedOn w:val="Normal"/>
    <w:link w:val="FooterChar"/>
    <w:uiPriority w:val="99"/>
    <w:unhideWhenUsed/>
    <w:rsid w:val="000B2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B30"/>
  </w:style>
  <w:style w:type="paragraph" w:styleId="ListParagraph">
    <w:name w:val="List Paragraph"/>
    <w:basedOn w:val="Normal"/>
    <w:uiPriority w:val="34"/>
    <w:qFormat/>
    <w:rsid w:val="00A0001D"/>
    <w:pPr>
      <w:ind w:left="720"/>
      <w:contextualSpacing/>
    </w:pPr>
  </w:style>
  <w:style w:type="paragraph" w:customStyle="1" w:styleId="Default">
    <w:name w:val="Default"/>
    <w:rsid w:val="00110DA7"/>
    <w:pPr>
      <w:autoSpaceDE w:val="0"/>
      <w:autoSpaceDN w:val="0"/>
      <w:adjustRightInd w:val="0"/>
      <w:spacing w:after="0" w:line="240" w:lineRule="auto"/>
    </w:pPr>
    <w:rPr>
      <w:rFonts w:ascii="Arial" w:eastAsia="Times New Roman" w:hAnsi="Arial" w:cs="Arial"/>
      <w:color w:val="000000"/>
      <w:sz w:val="24"/>
      <w:szCs w:val="24"/>
    </w:rPr>
  </w:style>
  <w:style w:type="character" w:styleId="Hyperlink">
    <w:name w:val="Hyperlink"/>
    <w:basedOn w:val="DefaultParagraphFont"/>
    <w:uiPriority w:val="99"/>
    <w:unhideWhenUsed/>
    <w:rsid w:val="009F3A5B"/>
    <w:rPr>
      <w:color w:val="0000FF" w:themeColor="hyperlink"/>
      <w:u w:val="single"/>
    </w:rPr>
  </w:style>
  <w:style w:type="character" w:styleId="IntenseReference">
    <w:name w:val="Intense Reference"/>
    <w:basedOn w:val="DefaultParagraphFont"/>
    <w:uiPriority w:val="32"/>
    <w:qFormat/>
    <w:rsid w:val="002158CE"/>
    <w:rPr>
      <w:b/>
      <w:bCs/>
      <w:smallCaps/>
      <w:color w:val="C0504D" w:themeColor="accent2"/>
      <w:spacing w:val="5"/>
      <w:u w:val="single"/>
    </w:rPr>
  </w:style>
  <w:style w:type="paragraph" w:customStyle="1" w:styleId="subheading">
    <w:name w:val="subheading"/>
    <w:basedOn w:val="NoSpacing"/>
    <w:link w:val="subheadingChar"/>
    <w:qFormat/>
    <w:rsid w:val="002158CE"/>
    <w:pPr>
      <w:spacing w:line="480" w:lineRule="auto"/>
    </w:pPr>
    <w:rPr>
      <w:rFonts w:ascii="Times New Roman" w:hAnsi="Times New Roman" w:cs="Times New Roman"/>
      <w:smallCaps/>
      <w:sz w:val="28"/>
      <w:szCs w:val="28"/>
    </w:rPr>
  </w:style>
  <w:style w:type="character" w:customStyle="1" w:styleId="NoSpacingChar">
    <w:name w:val="No Spacing Char"/>
    <w:basedOn w:val="DefaultParagraphFont"/>
    <w:link w:val="NoSpacing"/>
    <w:uiPriority w:val="1"/>
    <w:rsid w:val="002158CE"/>
  </w:style>
  <w:style w:type="character" w:customStyle="1" w:styleId="subheadingChar">
    <w:name w:val="subheading Char"/>
    <w:basedOn w:val="NoSpacingChar"/>
    <w:link w:val="subheading"/>
    <w:rsid w:val="002158CE"/>
    <w:rPr>
      <w:rFonts w:ascii="Times New Roman" w:hAnsi="Times New Roman" w:cs="Times New Roman"/>
      <w:smallCaps/>
      <w:sz w:val="28"/>
      <w:szCs w:val="28"/>
    </w:rPr>
  </w:style>
  <w:style w:type="paragraph" w:styleId="Quote">
    <w:name w:val="Quote"/>
    <w:basedOn w:val="Normal"/>
    <w:next w:val="Normal"/>
    <w:link w:val="QuoteChar"/>
    <w:uiPriority w:val="29"/>
    <w:qFormat/>
    <w:rsid w:val="00BA3665"/>
    <w:rPr>
      <w:i/>
      <w:iCs/>
      <w:color w:val="000000" w:themeColor="text1"/>
    </w:rPr>
  </w:style>
  <w:style w:type="character" w:customStyle="1" w:styleId="QuoteChar">
    <w:name w:val="Quote Char"/>
    <w:basedOn w:val="DefaultParagraphFont"/>
    <w:link w:val="Quote"/>
    <w:uiPriority w:val="29"/>
    <w:rsid w:val="00BA3665"/>
    <w:rPr>
      <w:i/>
      <w:iCs/>
      <w:color w:val="000000" w:themeColor="text1"/>
    </w:rPr>
  </w:style>
  <w:style w:type="paragraph" w:styleId="Revision">
    <w:name w:val="Revision"/>
    <w:hidden/>
    <w:uiPriority w:val="99"/>
    <w:semiHidden/>
    <w:rsid w:val="007F2E33"/>
    <w:pPr>
      <w:spacing w:after="0" w:line="240" w:lineRule="auto"/>
    </w:pPr>
  </w:style>
  <w:style w:type="paragraph" w:styleId="Caption">
    <w:name w:val="caption"/>
    <w:basedOn w:val="Normal"/>
    <w:next w:val="Normal"/>
    <w:uiPriority w:val="35"/>
    <w:unhideWhenUsed/>
    <w:qFormat/>
    <w:rsid w:val="004C733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357FFA9-50B1-3A49-B984-6E9130367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21</Pages>
  <Words>3808</Words>
  <Characters>21709</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25467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Bridgette Parsons</dc:creator>
  <cp:lastModifiedBy>Mingzhe</cp:lastModifiedBy>
  <cp:revision>4</cp:revision>
  <cp:lastPrinted>2016-11-11T21:12:00Z</cp:lastPrinted>
  <dcterms:created xsi:type="dcterms:W3CDTF">2016-11-16T04:34:00Z</dcterms:created>
  <dcterms:modified xsi:type="dcterms:W3CDTF">2017-04-27T02:52:00Z</dcterms:modified>
</cp:coreProperties>
</file>